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B30DE" w14:textId="01BBFADE" w:rsidR="00517BC2" w:rsidRPr="00095751"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095751">
        <w:rPr>
          <w:rFonts w:ascii="Times New Roman" w:hAnsi="Times New Roman" w:cs="Times New Roman"/>
          <w:color w:val="000000" w:themeColor="text1"/>
        </w:rPr>
        <w:t>Frances Hider</w:t>
      </w:r>
    </w:p>
    <w:p w14:paraId="6D4E7B74" w14:textId="77777777" w:rsidR="00517BC2" w:rsidRPr="00095751"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roofErr w:type="spellStart"/>
      <w:r w:rsidRPr="00095751">
        <w:rPr>
          <w:rFonts w:ascii="Times New Roman" w:hAnsi="Times New Roman" w:cs="Times New Roman"/>
          <w:color w:val="000000" w:themeColor="text1"/>
        </w:rPr>
        <w:t>Marchwell</w:t>
      </w:r>
      <w:proofErr w:type="spellEnd"/>
      <w:r w:rsidRPr="00095751">
        <w:rPr>
          <w:rFonts w:ascii="Times New Roman" w:hAnsi="Times New Roman" w:cs="Times New Roman"/>
          <w:color w:val="000000" w:themeColor="text1"/>
        </w:rPr>
        <w:t xml:space="preserve"> Cottage</w:t>
      </w:r>
    </w:p>
    <w:p w14:paraId="76E303EE" w14:textId="77777777" w:rsidR="00517BC2" w:rsidRPr="00095751"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095751">
        <w:rPr>
          <w:rFonts w:ascii="Times New Roman" w:hAnsi="Times New Roman" w:cs="Times New Roman"/>
          <w:color w:val="000000" w:themeColor="text1"/>
        </w:rPr>
        <w:t>Penicuik, Midlothian, United Kingdom</w:t>
      </w:r>
    </w:p>
    <w:p w14:paraId="7E1AA5C9" w14:textId="77777777" w:rsidR="00517BC2" w:rsidRPr="00095751"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095751">
        <w:rPr>
          <w:rFonts w:ascii="Times New Roman" w:hAnsi="Times New Roman" w:cs="Times New Roman"/>
          <w:color w:val="000000" w:themeColor="text1"/>
        </w:rPr>
        <w:t>EH26 0PX</w:t>
      </w:r>
    </w:p>
    <w:p w14:paraId="5F57189D" w14:textId="77777777" w:rsidR="00517BC2" w:rsidRPr="00095751"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095751">
        <w:rPr>
          <w:rFonts w:ascii="Times New Roman" w:hAnsi="Times New Roman" w:cs="Times New Roman"/>
          <w:color w:val="000000" w:themeColor="text1"/>
        </w:rPr>
        <w:t>+44 7785510850</w:t>
      </w:r>
    </w:p>
    <w:p w14:paraId="2B581DF9" w14:textId="77777777" w:rsidR="00517BC2" w:rsidRPr="00095751" w:rsidRDefault="00126D2B"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hyperlink r:id="rId8" w:history="1">
        <w:r w:rsidR="00517BC2" w:rsidRPr="00095751">
          <w:rPr>
            <w:rStyle w:val="Hyperlink"/>
            <w:rFonts w:ascii="Times New Roman" w:hAnsi="Times New Roman" w:cs="Times New Roman"/>
            <w:color w:val="000000" w:themeColor="text1"/>
            <w:u w:val="none"/>
          </w:rPr>
          <w:t>hider.writer@gmail.com</w:t>
        </w:r>
      </w:hyperlink>
    </w:p>
    <w:p w14:paraId="6E829240"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22319551" w14:textId="0557FB42" w:rsidR="00517BC2" w:rsidRDefault="00517BC2" w:rsidP="007F1CEB">
      <w:pPr>
        <w:widowControl w:val="0"/>
        <w:autoSpaceDE w:val="0"/>
        <w:autoSpaceDN w:val="0"/>
        <w:adjustRightInd w:val="0"/>
        <w:rPr>
          <w:rFonts w:ascii="Times New Roman" w:hAnsi="Times New Roman" w:cs="Times New Roman"/>
          <w:color w:val="000000" w:themeColor="text1"/>
          <w:lang w:val="en-US"/>
        </w:rPr>
      </w:pPr>
      <w:proofErr w:type="gramStart"/>
      <w:r w:rsidRPr="00095751">
        <w:rPr>
          <w:rFonts w:ascii="Times New Roman" w:hAnsi="Times New Roman" w:cs="Times New Roman"/>
          <w:color w:val="000000" w:themeColor="text1"/>
          <w:lang w:val="en-US"/>
        </w:rPr>
        <w:t>approximate</w:t>
      </w:r>
      <w:proofErr w:type="gramEnd"/>
      <w:r w:rsidRPr="00095751">
        <w:rPr>
          <w:rFonts w:ascii="Times New Roman" w:hAnsi="Times New Roman" w:cs="Times New Roman"/>
          <w:color w:val="000000" w:themeColor="text1"/>
          <w:lang w:val="en-US"/>
        </w:rPr>
        <w:t xml:space="preserve"> word count</w:t>
      </w:r>
      <w:r w:rsidR="00DA15C9">
        <w:rPr>
          <w:rFonts w:ascii="Times New Roman" w:hAnsi="Times New Roman" w:cs="Times New Roman"/>
          <w:color w:val="000000" w:themeColor="text1"/>
          <w:lang w:val="en-US"/>
        </w:rPr>
        <w:t>: 3644</w:t>
      </w:r>
    </w:p>
    <w:p w14:paraId="633A05D6" w14:textId="78FEA6C8" w:rsidR="00517BC2" w:rsidRDefault="00DA15C9" w:rsidP="007F1CEB">
      <w:pPr>
        <w:widowControl w:val="0"/>
        <w:autoSpaceDE w:val="0"/>
        <w:autoSpaceDN w:val="0"/>
        <w:adjustRightInd w:val="0"/>
        <w:rPr>
          <w:rFonts w:ascii="Times New Roman" w:hAnsi="Times New Roman" w:cs="Times New Roman"/>
          <w:color w:val="212224"/>
        </w:rPr>
      </w:pPr>
      <w:r>
        <w:rPr>
          <w:rFonts w:ascii="Times New Roman" w:hAnsi="Times New Roman" w:cs="Times New Roman"/>
          <w:color w:val="000000" w:themeColor="text1"/>
          <w:lang w:val="en-US"/>
        </w:rPr>
        <w:t>(</w:t>
      </w:r>
      <w:proofErr w:type="gramStart"/>
      <w:r>
        <w:rPr>
          <w:rFonts w:ascii="Times New Roman" w:hAnsi="Times New Roman" w:cs="Times New Roman"/>
          <w:color w:val="000000" w:themeColor="text1"/>
          <w:lang w:val="en-US"/>
        </w:rPr>
        <w:t>plus</w:t>
      </w:r>
      <w:proofErr w:type="gramEnd"/>
      <w:r>
        <w:rPr>
          <w:rFonts w:ascii="Times New Roman" w:hAnsi="Times New Roman" w:cs="Times New Roman"/>
          <w:color w:val="000000" w:themeColor="text1"/>
          <w:lang w:val="en-US"/>
        </w:rPr>
        <w:t>, notes: 96</w:t>
      </w:r>
      <w:r w:rsidR="00517BC2">
        <w:rPr>
          <w:rFonts w:ascii="Times New Roman" w:hAnsi="Times New Roman" w:cs="Times New Roman"/>
          <w:color w:val="000000" w:themeColor="text1"/>
          <w:lang w:val="en-US"/>
        </w:rPr>
        <w:t xml:space="preserve"> words)</w:t>
      </w:r>
    </w:p>
    <w:p w14:paraId="43FED289"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21DFABE9"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1CD2D0D4" w14:textId="77777777" w:rsidR="00517BC2" w:rsidRPr="00C35400"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A Frail Perishable Thing</w:t>
      </w:r>
    </w:p>
    <w:p w14:paraId="5EA21DEB"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themeColor="text1"/>
          <w:lang w:val="en-US"/>
        </w:rPr>
      </w:pPr>
    </w:p>
    <w:p w14:paraId="0C62B676" w14:textId="6099907C" w:rsidR="00517BC2" w:rsidRPr="00475E65"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i/>
          <w:color w:val="000000" w:themeColor="text1"/>
        </w:rPr>
      </w:pPr>
      <w:r w:rsidRPr="001D3EBC">
        <w:rPr>
          <w:rFonts w:ascii="Times New Roman" w:hAnsi="Times New Roman" w:cs="Times New Roman"/>
          <w:b/>
          <w:bCs/>
          <w:color w:val="000000" w:themeColor="text1"/>
          <w:lang w:val="en-US"/>
        </w:rPr>
        <w:t>Before</w:t>
      </w:r>
    </w:p>
    <w:p w14:paraId="41FE8A89" w14:textId="40AC8501"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E8285D">
        <w:rPr>
          <w:rFonts w:ascii="Times New Roman" w:hAnsi="Times New Roman" w:cs="Times New Roman"/>
          <w:color w:val="000000" w:themeColor="text1"/>
          <w:lang w:val="en-US"/>
        </w:rPr>
        <w:t>“I hope I’m not boring you,” he said.</w:t>
      </w:r>
    </w:p>
    <w:p w14:paraId="5A66E6D7" w14:textId="77777777" w:rsidR="007F1CEB" w:rsidRDefault="007F1CEB"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5D15700D" w14:textId="357760A3"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E8285D">
        <w:rPr>
          <w:rFonts w:ascii="Times New Roman" w:hAnsi="Times New Roman" w:cs="Times New Roman"/>
          <w:color w:val="000000" w:themeColor="text1"/>
          <w:lang w:val="en-US"/>
        </w:rPr>
        <w:t>“What do you mean?” I said.</w:t>
      </w:r>
    </w:p>
    <w:p w14:paraId="38B2BC0B" w14:textId="77777777" w:rsidR="007F1CEB" w:rsidRDefault="007F1CEB"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1A788B1A" w14:textId="3FC32EEC"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E8285D">
        <w:rPr>
          <w:rFonts w:ascii="Times New Roman" w:hAnsi="Times New Roman" w:cs="Times New Roman"/>
          <w:color w:val="000000" w:themeColor="text1"/>
          <w:lang w:val="en-US"/>
        </w:rPr>
        <w:t xml:space="preserve">“Look, that’s what it says here.” </w:t>
      </w:r>
    </w:p>
    <w:p w14:paraId="52DCE8E1" w14:textId="77777777" w:rsidR="007F1CEB" w:rsidRDefault="007F1CEB"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6330E8B9" w14:textId="146ABB57"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E8285D">
        <w:rPr>
          <w:rFonts w:ascii="Times New Roman" w:hAnsi="Times New Roman" w:cs="Times New Roman"/>
          <w:color w:val="000000" w:themeColor="text1"/>
          <w:lang w:val="en-US"/>
        </w:rPr>
        <w:t xml:space="preserve">Balanced on the bottom step of a </w:t>
      </w:r>
      <w:r w:rsidR="00DD545A">
        <w:rPr>
          <w:rFonts w:ascii="Times New Roman" w:hAnsi="Times New Roman" w:cs="Times New Roman"/>
          <w:color w:val="000000" w:themeColor="text1"/>
          <w:lang w:val="en-US"/>
        </w:rPr>
        <w:t xml:space="preserve">broad stairway </w:t>
      </w:r>
      <w:r w:rsidR="00856A32">
        <w:rPr>
          <w:rFonts w:ascii="Times New Roman" w:hAnsi="Times New Roman" w:cs="Times New Roman"/>
          <w:color w:val="000000" w:themeColor="text1"/>
          <w:lang w:val="en-US"/>
        </w:rPr>
        <w:t xml:space="preserve">within </w:t>
      </w:r>
      <w:r w:rsidR="00276F1C">
        <w:rPr>
          <w:rFonts w:ascii="Times New Roman" w:hAnsi="Times New Roman" w:cs="Times New Roman"/>
          <w:color w:val="000000" w:themeColor="text1"/>
          <w:lang w:val="en-US"/>
        </w:rPr>
        <w:t xml:space="preserve">a detached, </w:t>
      </w:r>
      <w:r w:rsidR="007C4938">
        <w:rPr>
          <w:rFonts w:ascii="Times New Roman" w:hAnsi="Times New Roman" w:cs="Times New Roman"/>
          <w:color w:val="000000" w:themeColor="text1"/>
          <w:lang w:val="en-US"/>
        </w:rPr>
        <w:t>two-story</w:t>
      </w:r>
      <w:r w:rsidR="00856A32" w:rsidRPr="00856A32">
        <w:rPr>
          <w:rFonts w:ascii="Times New Roman" w:hAnsi="Times New Roman" w:cs="Times New Roman"/>
          <w:color w:val="000000" w:themeColor="text1"/>
          <w:lang w:val="en-US"/>
        </w:rPr>
        <w:t xml:space="preserve"> house of generous proportions</w:t>
      </w:r>
      <w:r w:rsidR="007C4938">
        <w:rPr>
          <w:rFonts w:ascii="Times New Roman" w:hAnsi="Times New Roman" w:cs="Times New Roman"/>
          <w:color w:val="000000" w:themeColor="text1"/>
          <w:lang w:val="en-US"/>
        </w:rPr>
        <w:t>,</w:t>
      </w:r>
      <w:r w:rsidR="00856A32" w:rsidRPr="00856A32">
        <w:rPr>
          <w:rFonts w:ascii="Times New Roman" w:hAnsi="Times New Roman" w:cs="Times New Roman"/>
          <w:color w:val="000000" w:themeColor="text1"/>
          <w:lang w:val="en-US"/>
        </w:rPr>
        <w:t xml:space="preserve"> </w:t>
      </w:r>
      <w:r w:rsidRPr="00E8285D">
        <w:rPr>
          <w:rFonts w:ascii="Times New Roman" w:hAnsi="Times New Roman" w:cs="Times New Roman"/>
          <w:color w:val="000000" w:themeColor="text1"/>
          <w:lang w:val="en-US"/>
        </w:rPr>
        <w:t>m</w:t>
      </w:r>
      <w:r w:rsidR="00A812C0">
        <w:rPr>
          <w:rFonts w:ascii="Times New Roman" w:hAnsi="Times New Roman" w:cs="Times New Roman"/>
          <w:color w:val="000000" w:themeColor="text1"/>
          <w:lang w:val="en-US"/>
        </w:rPr>
        <w:t>y husband jogged his</w:t>
      </w:r>
      <w:r w:rsidRPr="00E8285D">
        <w:rPr>
          <w:rFonts w:ascii="Times New Roman" w:hAnsi="Times New Roman" w:cs="Times New Roman"/>
          <w:color w:val="000000" w:themeColor="text1"/>
          <w:lang w:val="en-US"/>
        </w:rPr>
        <w:t xml:space="preserve"> shoulders</w:t>
      </w:r>
      <w:r w:rsidR="00A812C0">
        <w:rPr>
          <w:rStyle w:val="CommentReference"/>
          <w:rFonts w:ascii="Times New Roman" w:hAnsi="Times New Roman"/>
        </w:rPr>
        <w:t xml:space="preserve"> </w:t>
      </w:r>
      <w:r w:rsidRPr="00E8285D">
        <w:rPr>
          <w:rFonts w:ascii="Times New Roman" w:hAnsi="Times New Roman" w:cs="Times New Roman"/>
          <w:color w:val="000000" w:themeColor="text1"/>
          <w:lang w:val="en-US"/>
        </w:rPr>
        <w:t>up and down in silent laughter as he studied a small, framed, wall-mounted cartoon of a line-drawn figure recumbent on</w:t>
      </w:r>
      <w:r w:rsidR="004B79C2">
        <w:rPr>
          <w:rFonts w:ascii="Times New Roman" w:hAnsi="Times New Roman" w:cs="Times New Roman"/>
          <w:color w:val="000000" w:themeColor="text1"/>
          <w:lang w:val="en-US"/>
        </w:rPr>
        <w:t xml:space="preserve"> an </w:t>
      </w:r>
      <w:r w:rsidRPr="00E8285D">
        <w:rPr>
          <w:rFonts w:ascii="Times New Roman" w:hAnsi="Times New Roman" w:cs="Times New Roman"/>
          <w:color w:val="000000" w:themeColor="text1"/>
          <w:lang w:val="en-US"/>
        </w:rPr>
        <w:t xml:space="preserve">analyst’s couch. </w:t>
      </w:r>
      <w:r w:rsidR="002909DD">
        <w:rPr>
          <w:rFonts w:ascii="Times New Roman" w:hAnsi="Times New Roman" w:cs="Times New Roman"/>
          <w:color w:val="000000" w:themeColor="text1"/>
          <w:lang w:val="en-US"/>
        </w:rPr>
        <w:t xml:space="preserve">The figure </w:t>
      </w:r>
      <w:r w:rsidR="00DD545A">
        <w:rPr>
          <w:rFonts w:ascii="Times New Roman" w:hAnsi="Times New Roman" w:cs="Times New Roman"/>
          <w:color w:val="000000" w:themeColor="text1"/>
          <w:lang w:val="en-US"/>
        </w:rPr>
        <w:t>had a bulbous, overlarge nos</w:t>
      </w:r>
      <w:r w:rsidR="002909DD">
        <w:rPr>
          <w:rFonts w:ascii="Times New Roman" w:hAnsi="Times New Roman" w:cs="Times New Roman"/>
          <w:color w:val="000000" w:themeColor="text1"/>
          <w:lang w:val="en-US"/>
        </w:rPr>
        <w:t xml:space="preserve">e, which diminished his body. </w:t>
      </w:r>
      <w:r w:rsidR="00CE2D9B">
        <w:rPr>
          <w:rFonts w:ascii="Times New Roman" w:hAnsi="Times New Roman" w:cs="Times New Roman"/>
          <w:color w:val="000000" w:themeColor="text1"/>
          <w:lang w:val="en-US"/>
        </w:rPr>
        <w:t>And w</w:t>
      </w:r>
      <w:r w:rsidR="008E2B17">
        <w:rPr>
          <w:rFonts w:ascii="Times New Roman" w:hAnsi="Times New Roman" w:cs="Times New Roman"/>
          <w:color w:val="000000" w:themeColor="text1"/>
          <w:lang w:val="en-US"/>
        </w:rPr>
        <w:t xml:space="preserve">ith </w:t>
      </w:r>
      <w:r w:rsidRPr="00E8285D">
        <w:rPr>
          <w:rFonts w:ascii="Times New Roman" w:hAnsi="Times New Roman" w:cs="Times New Roman"/>
          <w:color w:val="000000" w:themeColor="text1"/>
          <w:lang w:val="en-US"/>
        </w:rPr>
        <w:t>only a single currant-like eye visible, he gazed into the distance</w:t>
      </w:r>
      <w:r w:rsidR="00A37208">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and the past</w:t>
      </w:r>
      <w:r w:rsidR="00A37208">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while overhead the caption read, </w:t>
      </w:r>
      <w:r w:rsidRPr="00E8285D">
        <w:rPr>
          <w:rFonts w:ascii="Times New Roman" w:hAnsi="Times New Roman" w:cs="Times New Roman"/>
          <w:i/>
          <w:color w:val="000000" w:themeColor="text1"/>
          <w:lang w:val="en-US"/>
        </w:rPr>
        <w:t>I</w:t>
      </w:r>
      <w:r w:rsidRPr="00E8285D">
        <w:rPr>
          <w:rFonts w:ascii="Times New Roman" w:hAnsi="Times New Roman" w:cs="Times New Roman"/>
          <w:color w:val="000000" w:themeColor="text1"/>
          <w:lang w:val="en-US"/>
        </w:rPr>
        <w:t xml:space="preserve"> </w:t>
      </w:r>
      <w:r w:rsidRPr="00E8285D">
        <w:rPr>
          <w:rFonts w:ascii="Times New Roman" w:hAnsi="Times New Roman" w:cs="Times New Roman"/>
          <w:i/>
          <w:iCs/>
          <w:color w:val="000000" w:themeColor="text1"/>
          <w:lang w:val="en-US"/>
        </w:rPr>
        <w:t>hope I’m not boring you</w:t>
      </w:r>
      <w:r w:rsidRPr="00E8285D">
        <w:rPr>
          <w:rFonts w:ascii="Times New Roman" w:hAnsi="Times New Roman" w:cs="Times New Roman"/>
          <w:color w:val="000000" w:themeColor="text1"/>
          <w:lang w:val="en-US"/>
        </w:rPr>
        <w:t>.</w:t>
      </w:r>
    </w:p>
    <w:p w14:paraId="1640B754" w14:textId="77777777" w:rsidR="00785FD5" w:rsidRDefault="00785FD5" w:rsidP="00785FD5">
      <w:pPr>
        <w:spacing w:line="480" w:lineRule="auto"/>
        <w:rPr>
          <w:rFonts w:ascii="Times New Roman" w:eastAsia="Times New Roman" w:hAnsi="Times New Roman" w:cs="Times New Roman"/>
          <w:lang w:eastAsia="en-GB"/>
        </w:rPr>
      </w:pPr>
    </w:p>
    <w:p w14:paraId="1FDE6900" w14:textId="35691DA2" w:rsidR="008105B5" w:rsidRDefault="006F211F" w:rsidP="006F211F">
      <w:pPr>
        <w:spacing w:line="480" w:lineRule="auto"/>
        <w:rPr>
          <w:rFonts w:ascii="Times New Roman" w:eastAsia="Times New Roman" w:hAnsi="Times New Roman" w:cs="Times New Roman"/>
          <w:lang w:eastAsia="en-GB"/>
        </w:rPr>
      </w:pPr>
      <w:r w:rsidRPr="0080642A">
        <w:rPr>
          <w:rFonts w:ascii="Times New Roman" w:eastAsia="Times New Roman" w:hAnsi="Times New Roman" w:cs="Times New Roman"/>
          <w:lang w:eastAsia="en-GB"/>
        </w:rPr>
        <w:t>We were in Sigmund Freud’s northwest London</w:t>
      </w:r>
      <w:r w:rsidR="00561A93">
        <w:rPr>
          <w:rFonts w:ascii="Times New Roman" w:eastAsia="Times New Roman" w:hAnsi="Times New Roman" w:cs="Times New Roman"/>
          <w:lang w:eastAsia="en-GB"/>
        </w:rPr>
        <w:t xml:space="preserve"> residence, </w:t>
      </w:r>
      <w:r w:rsidR="00561A93" w:rsidRPr="00561A93">
        <w:rPr>
          <w:rFonts w:ascii="Times New Roman" w:eastAsia="Times New Roman" w:hAnsi="Times New Roman" w:cs="Times New Roman"/>
          <w:lang w:eastAsia="en-GB"/>
        </w:rPr>
        <w:t>a red-brick building se</w:t>
      </w:r>
      <w:r w:rsidR="00561A93">
        <w:rPr>
          <w:rFonts w:ascii="Times New Roman" w:eastAsia="Times New Roman" w:hAnsi="Times New Roman" w:cs="Times New Roman"/>
          <w:lang w:eastAsia="en-GB"/>
        </w:rPr>
        <w:t xml:space="preserve">t back from </w:t>
      </w:r>
      <w:r w:rsidR="00561A93" w:rsidRPr="003F2B0A">
        <w:rPr>
          <w:rFonts w:ascii="Times New Roman" w:eastAsia="Times New Roman" w:hAnsi="Times New Roman" w:cs="Times New Roman"/>
          <w:lang w:eastAsia="en-GB"/>
        </w:rPr>
        <w:t>the road</w:t>
      </w:r>
      <w:r w:rsidR="003F2B0A">
        <w:rPr>
          <w:rFonts w:ascii="Times New Roman" w:eastAsia="Times New Roman" w:hAnsi="Times New Roman" w:cs="Times New Roman"/>
          <w:lang w:eastAsia="en-GB"/>
        </w:rPr>
        <w:t xml:space="preserve">, </w:t>
      </w:r>
      <w:r w:rsidR="003F2B0A" w:rsidRPr="00F517C1">
        <w:rPr>
          <w:rFonts w:ascii="Times New Roman" w:eastAsia="Times New Roman" w:hAnsi="Times New Roman" w:cs="Times New Roman"/>
          <w:lang w:eastAsia="en-GB"/>
        </w:rPr>
        <w:t>overhung</w:t>
      </w:r>
      <w:r w:rsidR="00432AF0" w:rsidRPr="00F517C1">
        <w:rPr>
          <w:rFonts w:ascii="Times New Roman" w:eastAsia="Times New Roman" w:hAnsi="Times New Roman" w:cs="Times New Roman"/>
          <w:lang w:eastAsia="en-GB"/>
        </w:rPr>
        <w:t xml:space="preserve"> </w:t>
      </w:r>
      <w:r w:rsidR="003F2B0A" w:rsidRPr="00F517C1">
        <w:rPr>
          <w:rFonts w:ascii="Times New Roman" w:eastAsia="Times New Roman" w:hAnsi="Times New Roman" w:cs="Times New Roman"/>
          <w:lang w:eastAsia="en-GB"/>
        </w:rPr>
        <w:t xml:space="preserve">by </w:t>
      </w:r>
      <w:r w:rsidR="00A661CD" w:rsidRPr="00F517C1">
        <w:rPr>
          <w:rFonts w:ascii="Times New Roman" w:eastAsia="Times New Roman" w:hAnsi="Times New Roman" w:cs="Times New Roman"/>
          <w:lang w:eastAsia="en-GB"/>
        </w:rPr>
        <w:t xml:space="preserve">the leafless branches of the deciduous </w:t>
      </w:r>
      <w:r w:rsidR="00432AF0">
        <w:rPr>
          <w:rFonts w:ascii="Times New Roman" w:eastAsia="Times New Roman" w:hAnsi="Times New Roman" w:cs="Times New Roman"/>
          <w:lang w:eastAsia="en-GB"/>
        </w:rPr>
        <w:t xml:space="preserve">London Plane, </w:t>
      </w:r>
      <w:proofErr w:type="spellStart"/>
      <w:r w:rsidR="00BF69D2">
        <w:rPr>
          <w:rFonts w:ascii="Times New Roman" w:eastAsia="Times New Roman" w:hAnsi="Times New Roman" w:cs="Times New Roman"/>
          <w:i/>
          <w:lang w:eastAsia="en-GB"/>
        </w:rPr>
        <w:t>P</w:t>
      </w:r>
      <w:r w:rsidR="00432AF0" w:rsidRPr="00432AF0">
        <w:rPr>
          <w:rFonts w:ascii="Times New Roman" w:eastAsia="Times New Roman" w:hAnsi="Times New Roman" w:cs="Times New Roman"/>
          <w:i/>
          <w:lang w:eastAsia="en-GB"/>
        </w:rPr>
        <w:t>latanus</w:t>
      </w:r>
      <w:proofErr w:type="spellEnd"/>
      <w:r w:rsidR="00432AF0" w:rsidRPr="00432AF0">
        <w:rPr>
          <w:rFonts w:ascii="Times New Roman" w:eastAsia="Times New Roman" w:hAnsi="Times New Roman" w:cs="Times New Roman"/>
          <w:i/>
          <w:lang w:eastAsia="en-GB"/>
        </w:rPr>
        <w:t xml:space="preserve"> x </w:t>
      </w:r>
      <w:proofErr w:type="spellStart"/>
      <w:r w:rsidR="00432AF0" w:rsidRPr="00432AF0">
        <w:rPr>
          <w:rFonts w:ascii="Times New Roman" w:eastAsia="Times New Roman" w:hAnsi="Times New Roman" w:cs="Times New Roman"/>
          <w:i/>
          <w:lang w:eastAsia="en-GB"/>
        </w:rPr>
        <w:lastRenderedPageBreak/>
        <w:t>h</w:t>
      </w:r>
      <w:r w:rsidR="00561A93" w:rsidRPr="00432AF0">
        <w:rPr>
          <w:rFonts w:ascii="Times New Roman" w:eastAsia="Times New Roman" w:hAnsi="Times New Roman" w:cs="Times New Roman"/>
          <w:i/>
          <w:lang w:eastAsia="en-GB"/>
        </w:rPr>
        <w:t>ispanica</w:t>
      </w:r>
      <w:proofErr w:type="spellEnd"/>
      <w:r w:rsidR="003F2B0A">
        <w:rPr>
          <w:rFonts w:ascii="Times New Roman" w:eastAsia="Times New Roman" w:hAnsi="Times New Roman" w:cs="Times New Roman"/>
          <w:i/>
          <w:lang w:eastAsia="en-GB"/>
        </w:rPr>
        <w:t xml:space="preserve">, </w:t>
      </w:r>
      <w:r w:rsidR="003F2B0A">
        <w:rPr>
          <w:rFonts w:ascii="Times New Roman" w:eastAsia="Times New Roman" w:hAnsi="Times New Roman" w:cs="Times New Roman"/>
          <w:lang w:eastAsia="en-GB"/>
        </w:rPr>
        <w:t>which lined the street.</w:t>
      </w:r>
      <w:r w:rsidR="00561A93">
        <w:rPr>
          <w:rFonts w:ascii="Times New Roman" w:eastAsia="Times New Roman" w:hAnsi="Times New Roman" w:cs="Times New Roman"/>
          <w:lang w:eastAsia="en-GB"/>
        </w:rPr>
        <w:t xml:space="preserve"> </w:t>
      </w:r>
      <w:r w:rsidR="008105B5">
        <w:rPr>
          <w:rFonts w:ascii="Times New Roman" w:eastAsia="Times New Roman" w:hAnsi="Times New Roman" w:cs="Times New Roman"/>
          <w:lang w:eastAsia="en-GB"/>
        </w:rPr>
        <w:t>The house, a museum</w:t>
      </w:r>
      <w:r w:rsidR="008105B5" w:rsidRPr="008105B5">
        <w:rPr>
          <w:rFonts w:ascii="Times New Roman" w:eastAsia="Times New Roman" w:hAnsi="Times New Roman" w:cs="Times New Roman"/>
          <w:lang w:eastAsia="en-GB"/>
        </w:rPr>
        <w:t xml:space="preserve"> of course, pays homage to Freud—his life, his work and his personality. From the outside, the house retained the guise of a family home. A wide wooden gate and a crazy-paved path </w:t>
      </w:r>
      <w:r w:rsidR="002016E6">
        <w:rPr>
          <w:rFonts w:ascii="Times New Roman" w:eastAsia="Times New Roman" w:hAnsi="Times New Roman" w:cs="Times New Roman"/>
          <w:lang w:eastAsia="en-GB"/>
        </w:rPr>
        <w:t xml:space="preserve">bordered </w:t>
      </w:r>
      <w:r w:rsidR="00E8354E">
        <w:rPr>
          <w:rFonts w:ascii="Times New Roman" w:eastAsia="Times New Roman" w:hAnsi="Times New Roman" w:cs="Times New Roman"/>
          <w:lang w:eastAsia="en-GB"/>
        </w:rPr>
        <w:t>with</w:t>
      </w:r>
      <w:r w:rsidR="008105B5" w:rsidRPr="008105B5">
        <w:rPr>
          <w:rFonts w:ascii="Times New Roman" w:eastAsia="Times New Roman" w:hAnsi="Times New Roman" w:cs="Times New Roman"/>
          <w:lang w:eastAsia="en-GB"/>
        </w:rPr>
        <w:t xml:space="preserve"> straggling winter greenery led to a heavyset front door where</w:t>
      </w:r>
      <w:r w:rsidR="00492D2F">
        <w:rPr>
          <w:rFonts w:ascii="Times New Roman" w:eastAsia="Times New Roman" w:hAnsi="Times New Roman" w:cs="Times New Roman"/>
          <w:lang w:eastAsia="en-GB"/>
        </w:rPr>
        <w:t>, once</w:t>
      </w:r>
      <w:r w:rsidR="008105B5" w:rsidRPr="008105B5">
        <w:rPr>
          <w:rFonts w:ascii="Times New Roman" w:eastAsia="Times New Roman" w:hAnsi="Times New Roman" w:cs="Times New Roman"/>
          <w:lang w:eastAsia="en-GB"/>
        </w:rPr>
        <w:t xml:space="preserve"> </w:t>
      </w:r>
      <w:r w:rsidR="00561A93">
        <w:rPr>
          <w:rFonts w:ascii="Times New Roman" w:eastAsia="Times New Roman" w:hAnsi="Times New Roman" w:cs="Times New Roman"/>
          <w:lang w:eastAsia="en-GB"/>
        </w:rPr>
        <w:t>inside</w:t>
      </w:r>
      <w:r w:rsidR="00492D2F">
        <w:rPr>
          <w:rFonts w:ascii="Times New Roman" w:eastAsia="Times New Roman" w:hAnsi="Times New Roman" w:cs="Times New Roman"/>
          <w:lang w:eastAsia="en-GB"/>
        </w:rPr>
        <w:t>,</w:t>
      </w:r>
      <w:r w:rsidR="00561A93">
        <w:rPr>
          <w:rFonts w:ascii="Times New Roman" w:eastAsia="Times New Roman" w:hAnsi="Times New Roman" w:cs="Times New Roman"/>
          <w:lang w:eastAsia="en-GB"/>
        </w:rPr>
        <w:t xml:space="preserve"> </w:t>
      </w:r>
      <w:r w:rsidR="008105B5" w:rsidRPr="008105B5">
        <w:rPr>
          <w:rFonts w:ascii="Times New Roman" w:eastAsia="Times New Roman" w:hAnsi="Times New Roman" w:cs="Times New Roman"/>
          <w:lang w:eastAsia="en-GB"/>
        </w:rPr>
        <w:t>the business end of the museum—a ticket desk, a listing of openings and closings, a vending machine, an arrow pointing to a gift shop, discretely located at the back of the building, and another</w:t>
      </w:r>
      <w:r w:rsidR="00B36F3B">
        <w:rPr>
          <w:rFonts w:ascii="Times New Roman" w:eastAsia="Times New Roman" w:hAnsi="Times New Roman" w:cs="Times New Roman"/>
          <w:lang w:eastAsia="en-GB"/>
        </w:rPr>
        <w:t xml:space="preserve"> pointing</w:t>
      </w:r>
      <w:r w:rsidR="008A25DE">
        <w:rPr>
          <w:rFonts w:ascii="Times New Roman" w:eastAsia="Times New Roman" w:hAnsi="Times New Roman" w:cs="Times New Roman"/>
          <w:lang w:eastAsia="en-GB"/>
        </w:rPr>
        <w:t xml:space="preserve"> </w:t>
      </w:r>
      <w:r w:rsidR="008105B5" w:rsidRPr="008105B5">
        <w:rPr>
          <w:rFonts w:ascii="Times New Roman" w:eastAsia="Times New Roman" w:hAnsi="Times New Roman" w:cs="Times New Roman"/>
          <w:lang w:eastAsia="en-GB"/>
        </w:rPr>
        <w:t xml:space="preserve">to the body of the house, to toilets, to the library and an exhibition—belied the domestic. Yet, despite the paraphernalia of commerce, the portrayal of history, and the reverence paid to one man’s life, or perhaps because of these things, 20 </w:t>
      </w:r>
      <w:proofErr w:type="spellStart"/>
      <w:r w:rsidR="008105B5" w:rsidRPr="008105B5">
        <w:rPr>
          <w:rFonts w:ascii="Times New Roman" w:eastAsia="Times New Roman" w:hAnsi="Times New Roman" w:cs="Times New Roman"/>
          <w:lang w:eastAsia="en-GB"/>
        </w:rPr>
        <w:t>Maresfield</w:t>
      </w:r>
      <w:proofErr w:type="spellEnd"/>
      <w:r w:rsidR="008105B5" w:rsidRPr="008105B5">
        <w:rPr>
          <w:rFonts w:ascii="Times New Roman" w:eastAsia="Times New Roman" w:hAnsi="Times New Roman" w:cs="Times New Roman"/>
          <w:lang w:eastAsia="en-GB"/>
        </w:rPr>
        <w:t xml:space="preserve"> Gardens sustained a fragile air of home.</w:t>
      </w:r>
    </w:p>
    <w:p w14:paraId="49D93A76" w14:textId="77777777" w:rsidR="00561A93" w:rsidRDefault="00561A93" w:rsidP="006F211F">
      <w:pPr>
        <w:spacing w:line="480" w:lineRule="auto"/>
        <w:rPr>
          <w:rFonts w:ascii="Times New Roman" w:eastAsia="Times New Roman" w:hAnsi="Times New Roman" w:cs="Times New Roman"/>
          <w:lang w:eastAsia="en-GB"/>
        </w:rPr>
      </w:pPr>
    </w:p>
    <w:p w14:paraId="6355D045" w14:textId="1CA2AC64" w:rsidR="00517BC2" w:rsidRPr="005C3723" w:rsidRDefault="00517BC2" w:rsidP="007F1CEB">
      <w:pPr>
        <w:widowControl w:val="0"/>
        <w:autoSpaceDE w:val="0"/>
        <w:autoSpaceDN w:val="0"/>
        <w:adjustRightInd w:val="0"/>
        <w:spacing w:line="480" w:lineRule="auto"/>
        <w:rPr>
          <w:rFonts w:ascii="Times New Roman" w:hAnsi="Times New Roman" w:cs="Times New Roman"/>
          <w:color w:val="000000" w:themeColor="text1"/>
          <w:u w:val="single"/>
        </w:rPr>
      </w:pPr>
      <w:r>
        <w:rPr>
          <w:rFonts w:ascii="Times New Roman" w:hAnsi="Times New Roman" w:cs="Times New Roman"/>
          <w:color w:val="000000" w:themeColor="text1"/>
          <w:lang w:val="en-US"/>
        </w:rPr>
        <w:t>We</w:t>
      </w:r>
      <w:r w:rsidRPr="00E8285D">
        <w:rPr>
          <w:rFonts w:ascii="Times New Roman" w:hAnsi="Times New Roman" w:cs="Times New Roman"/>
          <w:color w:val="000000" w:themeColor="text1"/>
          <w:lang w:val="en-US"/>
        </w:rPr>
        <w:t xml:space="preserve"> were away from</w:t>
      </w:r>
      <w:r w:rsidR="008A25DE">
        <w:rPr>
          <w:rFonts w:ascii="Times New Roman" w:hAnsi="Times New Roman" w:cs="Times New Roman"/>
          <w:color w:val="000000" w:themeColor="text1"/>
          <w:lang w:val="en-US"/>
        </w:rPr>
        <w:t xml:space="preserve"> our own</w:t>
      </w:r>
      <w:r w:rsidRPr="00E8285D">
        <w:rPr>
          <w:rFonts w:ascii="Times New Roman" w:hAnsi="Times New Roman" w:cs="Times New Roman"/>
          <w:color w:val="000000" w:themeColor="text1"/>
          <w:lang w:val="en-US"/>
        </w:rPr>
        <w:t xml:space="preserve"> home. </w:t>
      </w:r>
      <w:r w:rsidRPr="00E8285D">
        <w:rPr>
          <w:rFonts w:ascii="Times New Roman" w:hAnsi="Times New Roman" w:cs="Times New Roman"/>
          <w:color w:val="000000" w:themeColor="text1"/>
        </w:rPr>
        <w:t>The trip from Scotland was a spur-of-the-moment event. London dinners and theatre tickets and meetings with friends were quickly arranged.</w:t>
      </w:r>
      <w:r>
        <w:rPr>
          <w:rFonts w:ascii="Times New Roman" w:hAnsi="Times New Roman" w:cs="Times New Roman"/>
          <w:color w:val="000000" w:themeColor="text1"/>
        </w:rPr>
        <w:t xml:space="preserve"> </w:t>
      </w:r>
      <w:r w:rsidRPr="00E8285D">
        <w:rPr>
          <w:rFonts w:ascii="Times New Roman" w:hAnsi="Times New Roman" w:cs="Times New Roman"/>
          <w:color w:val="000000" w:themeColor="text1"/>
        </w:rPr>
        <w:t xml:space="preserve">But at the back of my mind was a niggle of doubt about the good sense of setting off on a weekend of activity sandwiched by a </w:t>
      </w:r>
      <w:r w:rsidR="00C95295">
        <w:rPr>
          <w:rFonts w:ascii="Times New Roman" w:hAnsi="Times New Roman" w:cs="Times New Roman"/>
          <w:color w:val="000000" w:themeColor="text1"/>
        </w:rPr>
        <w:t>four-hundred</w:t>
      </w:r>
      <w:r w:rsidRPr="00E8285D">
        <w:rPr>
          <w:rFonts w:ascii="Times New Roman" w:hAnsi="Times New Roman" w:cs="Times New Roman"/>
          <w:color w:val="000000" w:themeColor="text1"/>
        </w:rPr>
        <w:t>-mile train journey there and back, when the February weather was dismal and Calvin’s health uncertain. Selfishly though, I wanted to be in London.</w:t>
      </w:r>
      <w:r>
        <w:rPr>
          <w:rFonts w:ascii="Times New Roman" w:hAnsi="Times New Roman" w:cs="Times New Roman"/>
          <w:color w:val="000000" w:themeColor="text1"/>
        </w:rPr>
        <w:t xml:space="preserve"> </w:t>
      </w:r>
      <w:r w:rsidRPr="00E619E2">
        <w:rPr>
          <w:rFonts w:ascii="Times New Roman" w:hAnsi="Times New Roman" w:cs="Times New Roman"/>
          <w:color w:val="000000" w:themeColor="text1"/>
        </w:rPr>
        <w:t xml:space="preserve">I wanted to pursue my research of therapy dogs—Freud’s dog </w:t>
      </w:r>
      <w:proofErr w:type="spellStart"/>
      <w:r w:rsidRPr="00E619E2">
        <w:rPr>
          <w:rFonts w:ascii="Times New Roman" w:hAnsi="Times New Roman" w:cs="Times New Roman"/>
          <w:color w:val="000000" w:themeColor="text1"/>
        </w:rPr>
        <w:t>Jofi</w:t>
      </w:r>
      <w:proofErr w:type="spellEnd"/>
      <w:r w:rsidRPr="00E619E2">
        <w:rPr>
          <w:rFonts w:ascii="Times New Roman" w:hAnsi="Times New Roman" w:cs="Times New Roman"/>
          <w:color w:val="000000" w:themeColor="text1"/>
        </w:rPr>
        <w:t xml:space="preserve"> had come up in my reading,</w:t>
      </w:r>
      <w:r w:rsidRPr="005E17DE">
        <w:rPr>
          <w:rFonts w:ascii="Times New Roman" w:hAnsi="Times New Roman" w:cs="Times New Roman"/>
          <w:color w:val="000000" w:themeColor="text1"/>
        </w:rPr>
        <w:t xml:space="preserve"> </w:t>
      </w:r>
      <w:r>
        <w:rPr>
          <w:rFonts w:ascii="Times New Roman" w:hAnsi="Times New Roman" w:cs="Times New Roman"/>
          <w:color w:val="000000" w:themeColor="text1"/>
        </w:rPr>
        <w:t>although as it turned out the m</w:t>
      </w:r>
      <w:r w:rsidRPr="00E8285D">
        <w:rPr>
          <w:rFonts w:ascii="Times New Roman" w:hAnsi="Times New Roman" w:cs="Times New Roman"/>
          <w:color w:val="000000" w:themeColor="text1"/>
        </w:rPr>
        <w:t xml:space="preserve">useum held only photographic evidence of </w:t>
      </w:r>
      <w:r>
        <w:rPr>
          <w:rFonts w:ascii="Times New Roman" w:hAnsi="Times New Roman" w:cs="Times New Roman"/>
          <w:color w:val="000000" w:themeColor="text1"/>
        </w:rPr>
        <w:t>the analyst’s</w:t>
      </w:r>
      <w:r w:rsidRPr="00E8285D">
        <w:rPr>
          <w:rFonts w:ascii="Times New Roman" w:hAnsi="Times New Roman" w:cs="Times New Roman"/>
          <w:color w:val="000000" w:themeColor="text1"/>
        </w:rPr>
        <w:t xml:space="preserve"> canine companions</w:t>
      </w:r>
      <w:r w:rsidR="00126349">
        <w:rPr>
          <w:rFonts w:ascii="Times New Roman" w:hAnsi="Times New Roman" w:cs="Times New Roman"/>
          <w:color w:val="000000" w:themeColor="text1"/>
        </w:rPr>
        <w:t xml:space="preserve">, </w:t>
      </w:r>
      <w:r w:rsidR="00126349" w:rsidRPr="00440B6A">
        <w:rPr>
          <w:rFonts w:ascii="Times New Roman" w:hAnsi="Times New Roman" w:cs="Times New Roman"/>
          <w:color w:val="000000" w:themeColor="text1"/>
        </w:rPr>
        <w:t>not much else</w:t>
      </w:r>
      <w:r w:rsidR="00126349">
        <w:rPr>
          <w:rFonts w:ascii="Times New Roman" w:hAnsi="Times New Roman" w:cs="Times New Roman"/>
          <w:color w:val="000000" w:themeColor="text1"/>
        </w:rPr>
        <w:t>.</w:t>
      </w:r>
      <w:r w:rsidRPr="00E8285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But I also </w:t>
      </w:r>
      <w:r w:rsidRPr="00E619E2">
        <w:rPr>
          <w:rFonts w:ascii="Times New Roman" w:hAnsi="Times New Roman" w:cs="Times New Roman"/>
          <w:color w:val="000000" w:themeColor="text1"/>
        </w:rPr>
        <w:t xml:space="preserve">wanted to return to </w:t>
      </w:r>
      <w:r>
        <w:rPr>
          <w:rFonts w:ascii="Times New Roman" w:hAnsi="Times New Roman" w:cs="Times New Roman"/>
          <w:color w:val="000000" w:themeColor="text1"/>
        </w:rPr>
        <w:t xml:space="preserve">a city </w:t>
      </w:r>
      <w:r w:rsidRPr="00E619E2">
        <w:rPr>
          <w:rFonts w:ascii="Times New Roman" w:hAnsi="Times New Roman" w:cs="Times New Roman"/>
          <w:color w:val="000000" w:themeColor="text1"/>
        </w:rPr>
        <w:t>where</w:t>
      </w:r>
      <w:r w:rsidR="00AA3CF9">
        <w:rPr>
          <w:rFonts w:ascii="Times New Roman" w:hAnsi="Times New Roman" w:cs="Times New Roman"/>
          <w:color w:val="000000" w:themeColor="text1"/>
        </w:rPr>
        <w:t>,</w:t>
      </w:r>
      <w:r w:rsidRPr="00E619E2">
        <w:rPr>
          <w:rFonts w:ascii="Times New Roman" w:hAnsi="Times New Roman" w:cs="Times New Roman"/>
          <w:color w:val="000000" w:themeColor="text1"/>
        </w:rPr>
        <w:t xml:space="preserve"> </w:t>
      </w:r>
      <w:r w:rsidR="0087514E">
        <w:rPr>
          <w:rFonts w:ascii="Times New Roman" w:hAnsi="Times New Roman" w:cs="Times New Roman"/>
          <w:color w:val="000000" w:themeColor="text1"/>
        </w:rPr>
        <w:t>as I recalled</w:t>
      </w:r>
      <w:r w:rsidR="00271FA2">
        <w:rPr>
          <w:rFonts w:ascii="Times New Roman" w:hAnsi="Times New Roman" w:cs="Times New Roman"/>
          <w:color w:val="000000" w:themeColor="text1"/>
        </w:rPr>
        <w:t>,</w:t>
      </w:r>
      <w:r w:rsidR="00C1611B">
        <w:rPr>
          <w:rFonts w:ascii="Times New Roman" w:hAnsi="Times New Roman" w:cs="Times New Roman"/>
          <w:color w:val="000000" w:themeColor="text1"/>
        </w:rPr>
        <w:t xml:space="preserve"> </w:t>
      </w:r>
      <w:r w:rsidRPr="00522FA0">
        <w:rPr>
          <w:rFonts w:ascii="Times New Roman" w:hAnsi="Times New Roman" w:cs="Times New Roman"/>
          <w:color w:val="000000" w:themeColor="text1"/>
        </w:rPr>
        <w:t xml:space="preserve">life </w:t>
      </w:r>
      <w:r w:rsidRPr="00E619E2">
        <w:rPr>
          <w:rFonts w:ascii="Times New Roman" w:hAnsi="Times New Roman" w:cs="Times New Roman"/>
          <w:color w:val="000000" w:themeColor="text1"/>
        </w:rPr>
        <w:t>had seemed simpler and the future</w:t>
      </w:r>
      <w:r w:rsidR="00404A42">
        <w:rPr>
          <w:rFonts w:ascii="Times New Roman" w:hAnsi="Times New Roman" w:cs="Times New Roman"/>
          <w:color w:val="000000" w:themeColor="text1"/>
        </w:rPr>
        <w:t xml:space="preserve"> more </w:t>
      </w:r>
      <w:r w:rsidRPr="00E619E2">
        <w:rPr>
          <w:rFonts w:ascii="Times New Roman" w:hAnsi="Times New Roman" w:cs="Times New Roman"/>
          <w:color w:val="000000" w:themeColor="text1"/>
        </w:rPr>
        <w:t>hope</w:t>
      </w:r>
      <w:r>
        <w:rPr>
          <w:rFonts w:ascii="Times New Roman" w:hAnsi="Times New Roman" w:cs="Times New Roman"/>
          <w:color w:val="000000" w:themeColor="text1"/>
        </w:rPr>
        <w:t>ful</w:t>
      </w:r>
      <w:r w:rsidRPr="0033103B">
        <w:rPr>
          <w:rFonts w:ascii="Times New Roman" w:hAnsi="Times New Roman" w:cs="Times New Roman"/>
          <w:color w:val="000000" w:themeColor="text1"/>
        </w:rPr>
        <w:t xml:space="preserve">. I wanted to turn </w:t>
      </w:r>
      <w:r w:rsidRPr="0034270C">
        <w:rPr>
          <w:rFonts w:ascii="Times New Roman" w:hAnsi="Times New Roman" w:cs="Times New Roman"/>
          <w:color w:val="000000" w:themeColor="text1"/>
        </w:rPr>
        <w:t xml:space="preserve">back </w:t>
      </w:r>
      <w:r w:rsidRPr="00522FA0">
        <w:rPr>
          <w:rFonts w:ascii="Times New Roman" w:hAnsi="Times New Roman" w:cs="Times New Roman"/>
          <w:color w:val="000000" w:themeColor="text1"/>
        </w:rPr>
        <w:t>time’s</w:t>
      </w:r>
      <w:r>
        <w:rPr>
          <w:rFonts w:ascii="Times New Roman" w:hAnsi="Times New Roman" w:cs="Times New Roman"/>
          <w:color w:val="000000" w:themeColor="text1"/>
        </w:rPr>
        <w:t xml:space="preserve"> </w:t>
      </w:r>
      <w:r w:rsidRPr="0034270C">
        <w:rPr>
          <w:rFonts w:ascii="Times New Roman" w:hAnsi="Times New Roman" w:cs="Times New Roman"/>
          <w:color w:val="000000" w:themeColor="text1"/>
        </w:rPr>
        <w:t>silent</w:t>
      </w:r>
      <w:r>
        <w:rPr>
          <w:rFonts w:ascii="Times New Roman" w:hAnsi="Times New Roman" w:cs="Times New Roman"/>
          <w:color w:val="000000" w:themeColor="text1"/>
        </w:rPr>
        <w:t>,</w:t>
      </w:r>
      <w:r w:rsidRPr="0034270C">
        <w:rPr>
          <w:rFonts w:ascii="Times New Roman" w:hAnsi="Times New Roman" w:cs="Times New Roman"/>
          <w:color w:val="000000" w:themeColor="text1"/>
        </w:rPr>
        <w:t xml:space="preserve"> ticking clock.</w:t>
      </w:r>
    </w:p>
    <w:p w14:paraId="6E23E05F" w14:textId="77777777"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11EE7AE4" w14:textId="2F8ED871" w:rsidR="00BF19D0" w:rsidRPr="008F791F" w:rsidRDefault="00517BC2" w:rsidP="00BF19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E8285D">
        <w:rPr>
          <w:rFonts w:ascii="Times New Roman" w:hAnsi="Times New Roman" w:cs="Times New Roman"/>
          <w:color w:val="000000" w:themeColor="text1"/>
          <w:lang w:val="en-US"/>
        </w:rPr>
        <w:t>Freud’s study</w:t>
      </w:r>
      <w:r w:rsidR="00A475AD">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preserved on the </w:t>
      </w:r>
      <w:r>
        <w:rPr>
          <w:rFonts w:ascii="Times New Roman" w:hAnsi="Times New Roman" w:cs="Times New Roman"/>
          <w:color w:val="000000" w:themeColor="text1"/>
          <w:lang w:val="en-US"/>
        </w:rPr>
        <w:t>first floor</w:t>
      </w:r>
      <w:r w:rsidR="00A475AD">
        <w:rPr>
          <w:rFonts w:ascii="Times New Roman" w:hAnsi="Times New Roman" w:cs="Times New Roman"/>
          <w:color w:val="000000" w:themeColor="text1"/>
          <w:lang w:val="en-US"/>
        </w:rPr>
        <w:t>,</w:t>
      </w:r>
      <w:r w:rsidRPr="00A35B7E">
        <w:rPr>
          <w:rFonts w:ascii="Times New Roman" w:hAnsi="Times New Roman" w:cs="Times New Roman"/>
          <w:color w:val="4472C4" w:themeColor="accent1"/>
          <w:lang w:val="en-US"/>
        </w:rPr>
        <w:t xml:space="preserve"> </w:t>
      </w:r>
      <w:r w:rsidRPr="00680341">
        <w:rPr>
          <w:rFonts w:ascii="Times New Roman" w:hAnsi="Times New Roman" w:cs="Times New Roman"/>
          <w:color w:val="000000" w:themeColor="text1"/>
          <w:lang w:val="en-US"/>
        </w:rPr>
        <w:t>showcased</w:t>
      </w:r>
      <w:r>
        <w:rPr>
          <w:rFonts w:ascii="Times New Roman" w:hAnsi="Times New Roman" w:cs="Times New Roman"/>
          <w:color w:val="000000" w:themeColor="text1"/>
          <w:lang w:val="en-US"/>
        </w:rPr>
        <w:t xml:space="preserve"> his desk. The broad surface was </w:t>
      </w:r>
      <w:r w:rsidRPr="00680341">
        <w:rPr>
          <w:rFonts w:ascii="Times New Roman" w:hAnsi="Times New Roman" w:cs="Times New Roman"/>
          <w:color w:val="000000" w:themeColor="text1"/>
          <w:lang w:val="en-US"/>
        </w:rPr>
        <w:t>decked with figurines grouped along its length</w:t>
      </w:r>
      <w:r w:rsidR="00A475AD">
        <w:rPr>
          <w:rFonts w:ascii="Times New Roman" w:hAnsi="Times New Roman" w:cs="Times New Roman"/>
          <w:color w:val="000000" w:themeColor="text1"/>
          <w:lang w:val="en-US"/>
        </w:rPr>
        <w:t>,</w:t>
      </w:r>
      <w:r w:rsidRPr="00680341">
        <w:rPr>
          <w:rFonts w:ascii="Times New Roman" w:hAnsi="Times New Roman" w:cs="Times New Roman"/>
          <w:color w:val="000000" w:themeColor="text1"/>
          <w:lang w:val="en-US"/>
        </w:rPr>
        <w:t xml:space="preserve"> in the way he was known to favor when working. </w:t>
      </w:r>
      <w:r w:rsidR="0022538C">
        <w:rPr>
          <w:rFonts w:ascii="Times New Roman" w:hAnsi="Times New Roman" w:cs="Times New Roman"/>
          <w:color w:val="000000" w:themeColor="text1"/>
          <w:lang w:val="en-US"/>
        </w:rPr>
        <w:t>Oriental r</w:t>
      </w:r>
      <w:r w:rsidRPr="00E8285D">
        <w:rPr>
          <w:rFonts w:ascii="Times New Roman" w:hAnsi="Times New Roman" w:cs="Times New Roman"/>
          <w:color w:val="000000" w:themeColor="text1"/>
          <w:lang w:val="en-US"/>
        </w:rPr>
        <w:t>ugs adorned the couch and floor, and the bow windows were heavily draped. Calvin and I joined a gr</w:t>
      </w:r>
      <w:r>
        <w:rPr>
          <w:rFonts w:ascii="Times New Roman" w:hAnsi="Times New Roman" w:cs="Times New Roman"/>
          <w:color w:val="000000" w:themeColor="text1"/>
          <w:lang w:val="en-US"/>
        </w:rPr>
        <w:t>oup of hushed visitors</w:t>
      </w:r>
      <w:r w:rsidR="00A475AD">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who,</w:t>
      </w:r>
      <w:r w:rsidRPr="00E8285D">
        <w:rPr>
          <w:rFonts w:ascii="Times New Roman" w:hAnsi="Times New Roman" w:cs="Times New Roman"/>
          <w:color w:val="000000" w:themeColor="text1"/>
          <w:lang w:val="en-US"/>
        </w:rPr>
        <w:t xml:space="preserve"> behind rope cordons, politely maneuvered </w:t>
      </w:r>
      <w:r w:rsidRPr="00E8285D">
        <w:rPr>
          <w:rFonts w:ascii="Times New Roman" w:hAnsi="Times New Roman" w:cs="Times New Roman"/>
          <w:color w:val="000000" w:themeColor="text1"/>
          <w:lang w:val="en-US"/>
        </w:rPr>
        <w:lastRenderedPageBreak/>
        <w:t xml:space="preserve">around each other taking in the </w:t>
      </w:r>
      <w:r w:rsidRPr="008F791F">
        <w:rPr>
          <w:rFonts w:ascii="Times New Roman" w:hAnsi="Times New Roman" w:cs="Times New Roman"/>
          <w:color w:val="000000" w:themeColor="text1"/>
          <w:lang w:val="en-US"/>
        </w:rPr>
        <w:t>cornucopia of antiquities, books, and p</w:t>
      </w:r>
      <w:r w:rsidR="00036F6C" w:rsidRPr="008F791F">
        <w:rPr>
          <w:rFonts w:ascii="Times New Roman" w:hAnsi="Times New Roman" w:cs="Times New Roman"/>
          <w:color w:val="000000" w:themeColor="text1"/>
          <w:lang w:val="en-US"/>
        </w:rPr>
        <w:t>aintings of Freud’s mentors hanging</w:t>
      </w:r>
      <w:r w:rsidRPr="008F791F">
        <w:rPr>
          <w:rFonts w:ascii="Times New Roman" w:hAnsi="Times New Roman" w:cs="Times New Roman"/>
          <w:color w:val="000000" w:themeColor="text1"/>
          <w:lang w:val="en-US"/>
        </w:rPr>
        <w:t xml:space="preserve"> on the walls</w:t>
      </w:r>
      <w:r w:rsidR="004F664D">
        <w:rPr>
          <w:rFonts w:ascii="Times New Roman" w:hAnsi="Times New Roman" w:cs="Times New Roman"/>
          <w:color w:val="000000" w:themeColor="text1"/>
          <w:lang w:val="en-US"/>
        </w:rPr>
        <w:t>, while</w:t>
      </w:r>
      <w:r w:rsidR="00E527F3">
        <w:rPr>
          <w:rFonts w:ascii="Times New Roman" w:hAnsi="Times New Roman" w:cs="Times New Roman"/>
          <w:color w:val="000000" w:themeColor="text1"/>
          <w:lang w:val="en-US"/>
        </w:rPr>
        <w:t xml:space="preserve"> </w:t>
      </w:r>
      <w:r w:rsidR="004F664D">
        <w:rPr>
          <w:rFonts w:ascii="Times New Roman" w:hAnsi="Times New Roman" w:cs="Times New Roman"/>
          <w:color w:val="000000" w:themeColor="text1"/>
          <w:lang w:val="en-US"/>
        </w:rPr>
        <w:t>o</w:t>
      </w:r>
      <w:r w:rsidR="00BF19D0" w:rsidRPr="008F791F">
        <w:rPr>
          <w:rFonts w:ascii="Times New Roman" w:hAnsi="Times New Roman" w:cs="Times New Roman"/>
          <w:color w:val="000000" w:themeColor="text1"/>
          <w:lang w:val="en-US"/>
        </w:rPr>
        <w:t>n shelves and tables</w:t>
      </w:r>
      <w:r w:rsidR="00BF19D0">
        <w:rPr>
          <w:rFonts w:ascii="Times New Roman" w:hAnsi="Times New Roman" w:cs="Times New Roman"/>
          <w:color w:val="000000" w:themeColor="text1"/>
          <w:lang w:val="en-US"/>
        </w:rPr>
        <w:t>,</w:t>
      </w:r>
      <w:r w:rsidR="00BF19D0" w:rsidRPr="008F791F">
        <w:rPr>
          <w:rFonts w:ascii="Times New Roman" w:hAnsi="Times New Roman" w:cs="Times New Roman"/>
          <w:color w:val="000000" w:themeColor="text1"/>
          <w:lang w:val="en-US"/>
        </w:rPr>
        <w:t xml:space="preserve"> silver framed photographs of family and friends, portraits and groups, in black and white and fading sepia</w:t>
      </w:r>
      <w:r w:rsidR="00BF19D0">
        <w:rPr>
          <w:rFonts w:ascii="Times New Roman" w:hAnsi="Times New Roman" w:cs="Times New Roman"/>
          <w:color w:val="000000" w:themeColor="text1"/>
          <w:lang w:val="en-US"/>
        </w:rPr>
        <w:t xml:space="preserve"> marked</w:t>
      </w:r>
      <w:r w:rsidR="00BF19D0" w:rsidRPr="008F791F">
        <w:rPr>
          <w:rFonts w:ascii="Times New Roman" w:hAnsi="Times New Roman" w:cs="Times New Roman"/>
          <w:color w:val="000000" w:themeColor="text1"/>
          <w:lang w:val="en-US"/>
        </w:rPr>
        <w:t xml:space="preserve"> the passing of time.</w:t>
      </w:r>
    </w:p>
    <w:p w14:paraId="7E2ADD12" w14:textId="77777777" w:rsidR="00A16D43" w:rsidRDefault="00A16D43"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7B932EBB" w14:textId="7748260A" w:rsidR="00517BC2" w:rsidRDefault="008A25DE"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commentRangeStart w:id="0"/>
      <w:r>
        <w:rPr>
          <w:rFonts w:ascii="Times New Roman" w:hAnsi="Times New Roman" w:cs="Times New Roman"/>
          <w:color w:val="000000" w:themeColor="text1"/>
          <w:lang w:val="en-US"/>
        </w:rPr>
        <w:t>In</w:t>
      </w:r>
      <w:commentRangeEnd w:id="0"/>
      <w:r w:rsidR="008A4D94">
        <w:rPr>
          <w:rStyle w:val="CommentReference"/>
          <w:rFonts w:ascii="Times New Roman" w:hAnsi="Times New Roman"/>
        </w:rPr>
        <w:commentReference w:id="0"/>
      </w:r>
      <w:r>
        <w:rPr>
          <w:rFonts w:ascii="Times New Roman" w:hAnsi="Times New Roman" w:cs="Times New Roman"/>
          <w:color w:val="000000" w:themeColor="text1"/>
          <w:lang w:val="en-US"/>
        </w:rPr>
        <w:t xml:space="preserve"> </w:t>
      </w:r>
      <w:commentRangeStart w:id="1"/>
      <w:r>
        <w:rPr>
          <w:rFonts w:ascii="Times New Roman" w:hAnsi="Times New Roman" w:cs="Times New Roman"/>
          <w:color w:val="000000" w:themeColor="text1"/>
          <w:lang w:val="en-US"/>
        </w:rPr>
        <w:t xml:space="preserve">a </w:t>
      </w:r>
      <w:commentRangeEnd w:id="1"/>
      <w:r w:rsidR="00501E04">
        <w:rPr>
          <w:rStyle w:val="CommentReference"/>
          <w:rFonts w:ascii="Times New Roman" w:hAnsi="Times New Roman"/>
        </w:rPr>
        <w:commentReference w:id="1"/>
      </w:r>
      <w:r>
        <w:rPr>
          <w:rFonts w:ascii="Times New Roman" w:hAnsi="Times New Roman" w:cs="Times New Roman"/>
          <w:color w:val="000000" w:themeColor="text1"/>
          <w:lang w:val="en-US"/>
        </w:rPr>
        <w:t xml:space="preserve">room </w:t>
      </w:r>
      <w:r w:rsidRPr="00A475AD">
        <w:rPr>
          <w:rFonts w:ascii="Times New Roman" w:hAnsi="Times New Roman" w:cs="Times New Roman"/>
          <w:color w:val="000000" w:themeColor="text1"/>
          <w:lang w:val="en-US"/>
        </w:rPr>
        <w:t>with low wood benches</w:t>
      </w:r>
      <w:r w:rsidR="0087436E">
        <w:rPr>
          <w:rFonts w:ascii="Times New Roman" w:hAnsi="Times New Roman" w:cs="Times New Roman"/>
          <w:color w:val="000000" w:themeColor="text1"/>
          <w:lang w:val="en-US"/>
        </w:rPr>
        <w:t>,</w:t>
      </w:r>
      <w:r w:rsidRPr="00A475AD">
        <w:rPr>
          <w:rFonts w:ascii="Times New Roman" w:hAnsi="Times New Roman" w:cs="Times New Roman"/>
          <w:color w:val="000000" w:themeColor="text1"/>
          <w:lang w:val="en-US"/>
        </w:rPr>
        <w:t xml:space="preserve"> </w:t>
      </w:r>
      <w:proofErr w:type="gramStart"/>
      <w:r>
        <w:rPr>
          <w:rFonts w:ascii="Times New Roman" w:hAnsi="Times New Roman" w:cs="Times New Roman"/>
          <w:color w:val="000000" w:themeColor="text1"/>
          <w:lang w:val="en-US"/>
        </w:rPr>
        <w:t>a</w:t>
      </w:r>
      <w:r w:rsidRPr="00E8285D">
        <w:rPr>
          <w:rFonts w:ascii="Times New Roman" w:hAnsi="Times New Roman" w:cs="Times New Roman"/>
          <w:color w:val="000000" w:themeColor="text1"/>
          <w:lang w:val="en-US"/>
        </w:rPr>
        <w:t xml:space="preserve"> video cycled</w:t>
      </w:r>
      <w:r w:rsidR="005A75C8">
        <w:rPr>
          <w:rFonts w:ascii="Times New Roman" w:hAnsi="Times New Roman" w:cs="Times New Roman"/>
          <w:color w:val="000000" w:themeColor="text1"/>
          <w:lang w:val="en-US"/>
        </w:rPr>
        <w:t xml:space="preserve"> images</w:t>
      </w:r>
      <w:proofErr w:type="gramEnd"/>
      <w:r w:rsidR="0022538C">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in fleeting, crackling</w:t>
      </w:r>
      <w:r>
        <w:rPr>
          <w:rFonts w:ascii="Times New Roman" w:hAnsi="Times New Roman" w:cs="Times New Roman"/>
          <w:color w:val="000000" w:themeColor="text1"/>
          <w:lang w:val="en-US"/>
        </w:rPr>
        <w:t xml:space="preserve"> </w:t>
      </w:r>
      <w:r w:rsidRPr="00E07F26">
        <w:rPr>
          <w:rFonts w:ascii="Times New Roman" w:hAnsi="Times New Roman" w:cs="Times New Roman"/>
          <w:color w:val="000000" w:themeColor="text1"/>
          <w:lang w:val="en-US"/>
        </w:rPr>
        <w:t xml:space="preserve">pixels </w:t>
      </w:r>
      <w:r w:rsidRPr="00E8285D">
        <w:rPr>
          <w:rFonts w:ascii="Times New Roman" w:hAnsi="Times New Roman" w:cs="Times New Roman"/>
          <w:color w:val="000000" w:themeColor="text1"/>
          <w:lang w:val="en-US"/>
        </w:rPr>
        <w:t>across the screen</w:t>
      </w:r>
      <w:r>
        <w:rPr>
          <w:rFonts w:ascii="Times New Roman" w:hAnsi="Times New Roman" w:cs="Times New Roman"/>
          <w:color w:val="000000" w:themeColor="text1"/>
          <w:lang w:val="en-US"/>
        </w:rPr>
        <w:t>, of Freud, his family, his dogs</w:t>
      </w:r>
      <w:r w:rsidRPr="00E8285D">
        <w:rPr>
          <w:rFonts w:ascii="Times New Roman" w:hAnsi="Times New Roman" w:cs="Times New Roman"/>
          <w:color w:val="000000" w:themeColor="text1"/>
          <w:lang w:val="en-US"/>
        </w:rPr>
        <w:t xml:space="preserve"> and his past</w:t>
      </w:r>
      <w:r>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w:t>
      </w:r>
    </w:p>
    <w:p w14:paraId="4D6FE5DD" w14:textId="77777777" w:rsidR="00A16D43" w:rsidRPr="00E8285D" w:rsidRDefault="00A16D43"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5874BAC9" w14:textId="2C91326A" w:rsidR="00517BC2" w:rsidRPr="00DB0D47"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E8285D">
        <w:rPr>
          <w:rFonts w:ascii="Times New Roman" w:hAnsi="Times New Roman" w:cs="Times New Roman"/>
          <w:color w:val="000000" w:themeColor="text1"/>
          <w:lang w:val="en-US"/>
        </w:rPr>
        <w:t>Where Freud occupied a distant past, our lives</w:t>
      </w:r>
      <w:r w:rsidR="00E6778C">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mine and Calvin’s</w:t>
      </w:r>
      <w:r w:rsidR="00E6778C">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had become rooted in the present. The future was uncertain</w:t>
      </w:r>
      <w:r w:rsidR="00E6778C">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and memories of the past </w:t>
      </w:r>
      <w:r>
        <w:rPr>
          <w:rFonts w:ascii="Times New Roman" w:hAnsi="Times New Roman" w:cs="Times New Roman"/>
          <w:color w:val="000000" w:themeColor="text1"/>
          <w:lang w:val="en-US"/>
        </w:rPr>
        <w:t xml:space="preserve">were </w:t>
      </w:r>
      <w:r w:rsidRPr="00E8285D">
        <w:rPr>
          <w:rFonts w:ascii="Times New Roman" w:hAnsi="Times New Roman" w:cs="Times New Roman"/>
          <w:color w:val="000000" w:themeColor="text1"/>
          <w:lang w:val="en-US"/>
        </w:rPr>
        <w:t xml:space="preserve">fractured by Calvin’s diagnosis six months earlier. </w:t>
      </w:r>
      <w:proofErr w:type="gramStart"/>
      <w:r w:rsidRPr="00E8285D">
        <w:rPr>
          <w:rFonts w:ascii="Times New Roman" w:hAnsi="Times New Roman" w:cs="Times New Roman"/>
          <w:color w:val="000000" w:themeColor="text1"/>
          <w:lang w:val="en-US"/>
        </w:rPr>
        <w:t>Alzheimer’s.</w:t>
      </w:r>
      <w:proofErr w:type="gramEnd"/>
      <w:r w:rsidRPr="00E8285D">
        <w:rPr>
          <w:rFonts w:ascii="Times New Roman" w:hAnsi="Times New Roman" w:cs="Times New Roman"/>
          <w:color w:val="000000" w:themeColor="text1"/>
          <w:lang w:val="en-US"/>
        </w:rPr>
        <w:t xml:space="preserve"> In the museum’s video room, we sat together, shoulder to shoulder, as moments in Freud’s li</w:t>
      </w:r>
      <w:r w:rsidR="003D3A11">
        <w:rPr>
          <w:rFonts w:ascii="Times New Roman" w:hAnsi="Times New Roman" w:cs="Times New Roman"/>
          <w:color w:val="000000" w:themeColor="text1"/>
          <w:lang w:val="en-US"/>
        </w:rPr>
        <w:t xml:space="preserve">fe, held secure in home movies, </w:t>
      </w:r>
      <w:r w:rsidR="00CD439B" w:rsidRPr="000768DA">
        <w:rPr>
          <w:rFonts w:ascii="Times New Roman" w:hAnsi="Times New Roman" w:cs="Times New Roman"/>
          <w:color w:val="000000" w:themeColor="text1"/>
          <w:lang w:val="en-US"/>
        </w:rPr>
        <w:t>spanned time.</w:t>
      </w:r>
      <w:r w:rsidR="00CD439B">
        <w:rPr>
          <w:rFonts w:ascii="Times New Roman" w:hAnsi="Times New Roman" w:cs="Times New Roman"/>
          <w:color w:val="000000" w:themeColor="text1"/>
          <w:u w:val="single"/>
          <w:lang w:val="en-US"/>
        </w:rPr>
        <w:t xml:space="preserve"> </w:t>
      </w:r>
      <w:r w:rsidRPr="00E8285D">
        <w:rPr>
          <w:rFonts w:ascii="Times New Roman" w:hAnsi="Times New Roman" w:cs="Times New Roman"/>
          <w:color w:val="000000" w:themeColor="text1"/>
          <w:lang w:val="en-US"/>
        </w:rPr>
        <w:t>Calvin smiled at me and gave my hand a squeeze</w:t>
      </w:r>
      <w:r w:rsidR="00E6778C">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and I wondered how soon our shared memories would be </w:t>
      </w:r>
      <w:proofErr w:type="gramStart"/>
      <w:r w:rsidRPr="00E8285D">
        <w:rPr>
          <w:rFonts w:ascii="Times New Roman" w:hAnsi="Times New Roman" w:cs="Times New Roman"/>
          <w:color w:val="000000" w:themeColor="text1"/>
          <w:lang w:val="en-US"/>
        </w:rPr>
        <w:t>mine</w:t>
      </w:r>
      <w:proofErr w:type="gramEnd"/>
      <w:r w:rsidRPr="00E8285D">
        <w:rPr>
          <w:rFonts w:ascii="Times New Roman" w:hAnsi="Times New Roman" w:cs="Times New Roman"/>
          <w:color w:val="000000" w:themeColor="text1"/>
          <w:lang w:val="en-US"/>
        </w:rPr>
        <w:t xml:space="preserve"> alone. </w:t>
      </w:r>
      <w:r w:rsidRPr="00680341">
        <w:rPr>
          <w:rFonts w:ascii="Times New Roman" w:hAnsi="Times New Roman" w:cs="Times New Roman"/>
          <w:color w:val="000000" w:themeColor="text1"/>
          <w:lang w:val="en-US"/>
        </w:rPr>
        <w:t>How soon our mutual comprehension of a joke, an experience or a recollection, which for now hung on a word or a look, would be lost. When would the shorthand communication between us no longer be a valid currency?</w:t>
      </w:r>
      <w:r w:rsidR="00030BA9">
        <w:rPr>
          <w:rFonts w:ascii="Times New Roman" w:hAnsi="Times New Roman" w:cs="Times New Roman"/>
          <w:color w:val="000000" w:themeColor="text1"/>
          <w:lang w:val="en-US"/>
        </w:rPr>
        <w:t xml:space="preserve"> </w:t>
      </w:r>
      <w:r w:rsidR="00527E5D" w:rsidRPr="00DB0D47">
        <w:rPr>
          <w:rFonts w:ascii="Times New Roman" w:hAnsi="Times New Roman" w:cs="Times New Roman"/>
          <w:color w:val="000000" w:themeColor="text1"/>
          <w:lang w:val="en-US"/>
        </w:rPr>
        <w:t>Would</w:t>
      </w:r>
      <w:r w:rsidR="00315ECA" w:rsidRPr="00DB0D47">
        <w:rPr>
          <w:rFonts w:ascii="Times New Roman" w:hAnsi="Times New Roman" w:cs="Times New Roman"/>
          <w:color w:val="000000" w:themeColor="text1"/>
          <w:lang w:val="en-US"/>
        </w:rPr>
        <w:t xml:space="preserve"> the invisible thread </w:t>
      </w:r>
      <w:r w:rsidR="00640916" w:rsidRPr="00DB0D47">
        <w:rPr>
          <w:rFonts w:ascii="Times New Roman" w:hAnsi="Times New Roman" w:cs="Times New Roman"/>
          <w:color w:val="000000" w:themeColor="text1"/>
          <w:lang w:val="en-US"/>
        </w:rPr>
        <w:t xml:space="preserve">connecting us through half a life time </w:t>
      </w:r>
      <w:r w:rsidR="00315ECA" w:rsidRPr="00DB0D47">
        <w:rPr>
          <w:rFonts w:ascii="Times New Roman" w:hAnsi="Times New Roman" w:cs="Times New Roman"/>
          <w:color w:val="000000" w:themeColor="text1"/>
          <w:lang w:val="en-US"/>
        </w:rPr>
        <w:t xml:space="preserve">of </w:t>
      </w:r>
      <w:r w:rsidR="00911540">
        <w:rPr>
          <w:rFonts w:ascii="Times New Roman" w:hAnsi="Times New Roman" w:cs="Times New Roman"/>
          <w:color w:val="000000" w:themeColor="text1"/>
          <w:lang w:val="en-US"/>
        </w:rPr>
        <w:t xml:space="preserve">familiarity </w:t>
      </w:r>
      <w:r w:rsidR="00315ECA" w:rsidRPr="00DB0D47">
        <w:rPr>
          <w:rFonts w:ascii="Times New Roman" w:hAnsi="Times New Roman" w:cs="Times New Roman"/>
          <w:color w:val="000000" w:themeColor="text1"/>
          <w:lang w:val="en-US"/>
        </w:rPr>
        <w:t>eventually</w:t>
      </w:r>
      <w:r w:rsidR="00640916" w:rsidRPr="00DB0D47">
        <w:rPr>
          <w:rFonts w:ascii="Times New Roman" w:hAnsi="Times New Roman" w:cs="Times New Roman"/>
          <w:color w:val="000000" w:themeColor="text1"/>
          <w:lang w:val="en-US"/>
        </w:rPr>
        <w:t xml:space="preserve"> unravel?</w:t>
      </w:r>
      <w:r w:rsidR="00315ECA" w:rsidRPr="00DB0D47">
        <w:rPr>
          <w:rFonts w:ascii="Times New Roman" w:hAnsi="Times New Roman" w:cs="Times New Roman"/>
          <w:color w:val="000000" w:themeColor="text1"/>
          <w:lang w:val="en-US"/>
        </w:rPr>
        <w:t xml:space="preserve"> </w:t>
      </w:r>
    </w:p>
    <w:p w14:paraId="112E9ECB" w14:textId="77777777"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3BB5F417" w14:textId="3724A4C1" w:rsidR="00037DD3" w:rsidRDefault="00517BC2" w:rsidP="00037DD3">
      <w:pPr>
        <w:spacing w:line="480" w:lineRule="auto"/>
        <w:rPr>
          <w:rFonts w:ascii="Times New Roman" w:hAnsi="Times New Roman" w:cs="Times New Roman"/>
          <w:color w:val="000000" w:themeColor="text1"/>
          <w:lang w:val="en-US"/>
        </w:rPr>
      </w:pPr>
      <w:r w:rsidRPr="00E8285D">
        <w:rPr>
          <w:rFonts w:ascii="Times New Roman" w:hAnsi="Times New Roman" w:cs="Times New Roman"/>
          <w:color w:val="000000" w:themeColor="text1"/>
          <w:lang w:val="en-US"/>
        </w:rPr>
        <w:t>Freud died in S</w:t>
      </w:r>
      <w:r w:rsidR="001954A1">
        <w:rPr>
          <w:rFonts w:ascii="Times New Roman" w:hAnsi="Times New Roman" w:cs="Times New Roman"/>
          <w:color w:val="000000" w:themeColor="text1"/>
          <w:lang w:val="en-US"/>
        </w:rPr>
        <w:t xml:space="preserve">eptember 1939. </w:t>
      </w:r>
      <w:r>
        <w:rPr>
          <w:rFonts w:ascii="Times New Roman" w:hAnsi="Times New Roman" w:cs="Times New Roman"/>
          <w:color w:val="000000" w:themeColor="text1"/>
          <w:lang w:val="en-US"/>
        </w:rPr>
        <w:t>His death</w:t>
      </w:r>
      <w:r w:rsidR="00E6778C">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from jaw cancer</w:t>
      </w:r>
      <w:r w:rsidR="00E6778C">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was a protracted and painful affair. </w:t>
      </w:r>
      <w:r w:rsidRPr="00E8285D">
        <w:rPr>
          <w:rFonts w:ascii="Times New Roman" w:hAnsi="Times New Roman" w:cs="Times New Roman"/>
          <w:color w:val="000000" w:themeColor="text1"/>
          <w:lang w:val="en-US"/>
        </w:rPr>
        <w:t xml:space="preserve">An </w:t>
      </w:r>
      <w:r w:rsidRPr="00E8285D">
        <w:rPr>
          <w:rFonts w:ascii="Times New Roman" w:eastAsia="Times New Roman" w:hAnsi="Times New Roman" w:cs="Times New Roman"/>
          <w:color w:val="000000" w:themeColor="text1"/>
          <w:shd w:val="clear" w:color="auto" w:fill="FFFFFF"/>
        </w:rPr>
        <w:t>émigré</w:t>
      </w:r>
      <w:r w:rsidRPr="00E8285D">
        <w:rPr>
          <w:rFonts w:eastAsia="Times New Roman"/>
          <w:color w:val="000000" w:themeColor="text1"/>
          <w:lang w:eastAsia="en-GB"/>
        </w:rPr>
        <w:t xml:space="preserve"> </w:t>
      </w:r>
      <w:r w:rsidRPr="00E8285D">
        <w:rPr>
          <w:rFonts w:ascii="Times New Roman" w:hAnsi="Times New Roman" w:cs="Times New Roman"/>
          <w:color w:val="000000" w:themeColor="text1"/>
          <w:lang w:val="en-US"/>
        </w:rPr>
        <w:t xml:space="preserve">from Vienna to London in the wake </w:t>
      </w:r>
      <w:r>
        <w:rPr>
          <w:rFonts w:ascii="Times New Roman" w:hAnsi="Times New Roman" w:cs="Times New Roman"/>
          <w:color w:val="000000" w:themeColor="text1"/>
          <w:lang w:val="en-US"/>
        </w:rPr>
        <w:t>of the Nazi invasion of Austria, Freud</w:t>
      </w:r>
      <w:r w:rsidRPr="00E8285D">
        <w:rPr>
          <w:rFonts w:ascii="Times New Roman" w:hAnsi="Times New Roman" w:cs="Times New Roman"/>
          <w:color w:val="000000" w:themeColor="text1"/>
          <w:lang w:val="en-US"/>
        </w:rPr>
        <w:t xml:space="preserve"> lived </w:t>
      </w:r>
      <w:r>
        <w:rPr>
          <w:rFonts w:ascii="Times New Roman" w:hAnsi="Times New Roman" w:cs="Times New Roman"/>
          <w:color w:val="000000" w:themeColor="text1"/>
          <w:lang w:val="en-US"/>
        </w:rPr>
        <w:t>at</w:t>
      </w:r>
      <w:r w:rsidRPr="00E8285D">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Maresfield</w:t>
      </w:r>
      <w:proofErr w:type="spellEnd"/>
      <w:r>
        <w:rPr>
          <w:rFonts w:ascii="Times New Roman" w:hAnsi="Times New Roman" w:cs="Times New Roman"/>
          <w:color w:val="000000" w:themeColor="text1"/>
          <w:lang w:val="en-US"/>
        </w:rPr>
        <w:t xml:space="preserve"> Gardens for just</w:t>
      </w:r>
      <w:r w:rsidRPr="00CC128F">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the last twelve</w:t>
      </w:r>
      <w:r w:rsidRPr="00E8285D">
        <w:rPr>
          <w:rFonts w:ascii="Times New Roman" w:hAnsi="Times New Roman" w:cs="Times New Roman"/>
          <w:color w:val="000000" w:themeColor="text1"/>
          <w:lang w:val="en-US"/>
        </w:rPr>
        <w:t xml:space="preserve"> months of his life, yet </w:t>
      </w:r>
      <w:r w:rsidRPr="005D34E2">
        <w:rPr>
          <w:rFonts w:ascii="Times New Roman" w:hAnsi="Times New Roman" w:cs="Times New Roman"/>
          <w:color w:val="000000" w:themeColor="text1"/>
          <w:lang w:val="en-US"/>
        </w:rPr>
        <w:t xml:space="preserve">the house encapsulates the history of his </w:t>
      </w:r>
      <w:r w:rsidR="00E6778C">
        <w:rPr>
          <w:rFonts w:ascii="Times New Roman" w:hAnsi="Times New Roman" w:cs="Times New Roman"/>
          <w:color w:val="000000" w:themeColor="text1"/>
          <w:lang w:val="en-US"/>
        </w:rPr>
        <w:t>eighty-three</w:t>
      </w:r>
      <w:r w:rsidR="00E6778C" w:rsidRPr="005D34E2">
        <w:rPr>
          <w:rFonts w:ascii="Times New Roman" w:hAnsi="Times New Roman" w:cs="Times New Roman"/>
          <w:color w:val="000000" w:themeColor="text1"/>
          <w:lang w:val="en-US"/>
        </w:rPr>
        <w:t xml:space="preserve"> </w:t>
      </w:r>
      <w:r w:rsidRPr="005D34E2">
        <w:rPr>
          <w:rFonts w:ascii="Times New Roman" w:hAnsi="Times New Roman" w:cs="Times New Roman"/>
          <w:color w:val="000000" w:themeColor="text1"/>
          <w:lang w:val="en-US"/>
        </w:rPr>
        <w:t>years</w:t>
      </w:r>
      <w:r w:rsidR="009067B9">
        <w:rPr>
          <w:rFonts w:ascii="Times New Roman" w:hAnsi="Times New Roman" w:cs="Times New Roman"/>
        </w:rPr>
        <w:t xml:space="preserve"> and </w:t>
      </w:r>
      <w:r w:rsidR="009067B9">
        <w:rPr>
          <w:rFonts w:ascii="Times New Roman" w:hAnsi="Times New Roman" w:cs="Times New Roman"/>
          <w:color w:val="000000" w:themeColor="text1"/>
          <w:lang w:val="en-US"/>
        </w:rPr>
        <w:t>seems</w:t>
      </w:r>
      <w:r w:rsidR="009067B9" w:rsidRPr="005D34E2">
        <w:rPr>
          <w:rFonts w:ascii="Times New Roman" w:hAnsi="Times New Roman" w:cs="Times New Roman"/>
          <w:color w:val="000000" w:themeColor="text1"/>
          <w:lang w:val="en-US"/>
        </w:rPr>
        <w:t xml:space="preserve"> </w:t>
      </w:r>
      <w:r w:rsidR="009067B9">
        <w:rPr>
          <w:rFonts w:ascii="Times New Roman" w:hAnsi="Times New Roman" w:cs="Times New Roman"/>
          <w:color w:val="000000" w:themeColor="text1"/>
          <w:lang w:val="en-US"/>
        </w:rPr>
        <w:t>suffused with his</w:t>
      </w:r>
      <w:r w:rsidR="009067B9" w:rsidRPr="005D34E2">
        <w:rPr>
          <w:rFonts w:ascii="Times New Roman" w:hAnsi="Times New Roman" w:cs="Times New Roman"/>
          <w:color w:val="000000" w:themeColor="text1"/>
          <w:lang w:val="en-US"/>
        </w:rPr>
        <w:t xml:space="preserve"> spirit.</w:t>
      </w:r>
      <w:r w:rsidR="009067B9" w:rsidRPr="00E8285D">
        <w:rPr>
          <w:rFonts w:ascii="Times New Roman" w:hAnsi="Times New Roman" w:cs="Times New Roman"/>
          <w:color w:val="000000" w:themeColor="text1"/>
          <w:lang w:val="en-US"/>
        </w:rPr>
        <w:t xml:space="preserve"> </w:t>
      </w:r>
      <w:r w:rsidR="009067B9">
        <w:rPr>
          <w:rFonts w:ascii="Times New Roman" w:hAnsi="Times New Roman" w:cs="Times New Roman"/>
        </w:rPr>
        <w:t>T</w:t>
      </w:r>
      <w:r w:rsidR="009504B7">
        <w:rPr>
          <w:rFonts w:ascii="Times New Roman" w:hAnsi="Times New Roman" w:cs="Times New Roman"/>
        </w:rPr>
        <w:t>he house</w:t>
      </w:r>
      <w:r w:rsidR="009504B7" w:rsidRPr="009504B7">
        <w:rPr>
          <w:rFonts w:ascii="Times New Roman" w:hAnsi="Times New Roman" w:cs="Times New Roman"/>
        </w:rPr>
        <w:t>—</w:t>
      </w:r>
      <w:r w:rsidR="00CD77E1">
        <w:rPr>
          <w:rFonts w:ascii="Times New Roman" w:hAnsi="Times New Roman" w:cs="Times New Roman"/>
          <w:color w:val="000000" w:themeColor="text1"/>
          <w:lang w:val="en-US"/>
        </w:rPr>
        <w:t xml:space="preserve">with </w:t>
      </w:r>
      <w:r w:rsidR="00B84BDD">
        <w:rPr>
          <w:rFonts w:ascii="Times New Roman" w:hAnsi="Times New Roman" w:cs="Times New Roman"/>
          <w:color w:val="000000" w:themeColor="text1"/>
          <w:lang w:val="en-US"/>
        </w:rPr>
        <w:t xml:space="preserve">neatly placed memorabilia and potted plants on window sills, </w:t>
      </w:r>
      <w:r w:rsidR="00CD77E1">
        <w:rPr>
          <w:rFonts w:ascii="Times New Roman" w:hAnsi="Times New Roman" w:cs="Times New Roman"/>
        </w:rPr>
        <w:t>p</w:t>
      </w:r>
      <w:r w:rsidR="00CD77E1" w:rsidRPr="005C64C6">
        <w:rPr>
          <w:rFonts w:ascii="Times New Roman" w:hAnsi="Times New Roman" w:cs="Times New Roman"/>
        </w:rPr>
        <w:t xml:space="preserve">olished </w:t>
      </w:r>
      <w:r w:rsidR="00CD77E1">
        <w:rPr>
          <w:rFonts w:ascii="Times New Roman" w:hAnsi="Times New Roman" w:cs="Times New Roman"/>
        </w:rPr>
        <w:t xml:space="preserve">dark wood tables and light parquet floors, </w:t>
      </w:r>
      <w:r w:rsidR="003A2B55">
        <w:rPr>
          <w:rFonts w:ascii="Times New Roman" w:hAnsi="Times New Roman" w:cs="Times New Roman"/>
        </w:rPr>
        <w:t>eighteenth-century</w:t>
      </w:r>
      <w:r w:rsidR="00AF6789">
        <w:rPr>
          <w:rFonts w:ascii="Times New Roman" w:hAnsi="Times New Roman" w:cs="Times New Roman"/>
        </w:rPr>
        <w:t xml:space="preserve"> </w:t>
      </w:r>
      <w:r w:rsidR="00CD77E1">
        <w:rPr>
          <w:rFonts w:ascii="Times New Roman" w:hAnsi="Times New Roman" w:cs="Times New Roman"/>
          <w:color w:val="000000" w:themeColor="text1"/>
          <w:lang w:val="en-US"/>
        </w:rPr>
        <w:t>cupboards and chests,</w:t>
      </w:r>
      <w:r w:rsidR="003639BF">
        <w:rPr>
          <w:rFonts w:ascii="Times New Roman" w:hAnsi="Times New Roman" w:cs="Times New Roman"/>
        </w:rPr>
        <w:t xml:space="preserve"> leather-</w:t>
      </w:r>
      <w:r w:rsidR="00CD77E1">
        <w:rPr>
          <w:rFonts w:ascii="Times New Roman" w:hAnsi="Times New Roman" w:cs="Times New Roman"/>
        </w:rPr>
        <w:t xml:space="preserve">bound books lodged </w:t>
      </w:r>
      <w:r w:rsidR="009067B9" w:rsidRPr="009067B9">
        <w:rPr>
          <w:rFonts w:ascii="Times New Roman" w:hAnsi="Times New Roman" w:cs="Times New Roman"/>
        </w:rPr>
        <w:t>from</w:t>
      </w:r>
      <w:r w:rsidR="00BF47C2" w:rsidRPr="009067B9">
        <w:rPr>
          <w:rFonts w:ascii="Times New Roman" w:hAnsi="Times New Roman" w:cs="Times New Roman"/>
        </w:rPr>
        <w:t xml:space="preserve"> </w:t>
      </w:r>
      <w:r w:rsidR="00CD77E1" w:rsidRPr="009067B9">
        <w:rPr>
          <w:rFonts w:ascii="Times New Roman" w:hAnsi="Times New Roman" w:cs="Times New Roman"/>
        </w:rPr>
        <w:t>floor to ceiling</w:t>
      </w:r>
      <w:r w:rsidR="00CD77E1">
        <w:rPr>
          <w:rFonts w:ascii="Times New Roman" w:hAnsi="Times New Roman" w:cs="Times New Roman"/>
        </w:rPr>
        <w:t xml:space="preserve">, </w:t>
      </w:r>
      <w:r w:rsidR="00E654A3">
        <w:rPr>
          <w:rFonts w:ascii="Times New Roman" w:hAnsi="Times New Roman" w:cs="Times New Roman"/>
        </w:rPr>
        <w:t xml:space="preserve">crowded </w:t>
      </w:r>
      <w:r w:rsidR="00CD77E1">
        <w:rPr>
          <w:rFonts w:ascii="Times New Roman" w:hAnsi="Times New Roman" w:cs="Times New Roman"/>
        </w:rPr>
        <w:t>collection</w:t>
      </w:r>
      <w:r w:rsidR="00B84BDD">
        <w:rPr>
          <w:rFonts w:ascii="Times New Roman" w:hAnsi="Times New Roman" w:cs="Times New Roman"/>
        </w:rPr>
        <w:t>s</w:t>
      </w:r>
      <w:r w:rsidR="00CD77E1">
        <w:rPr>
          <w:rFonts w:ascii="Times New Roman" w:hAnsi="Times New Roman" w:cs="Times New Roman"/>
        </w:rPr>
        <w:t xml:space="preserve"> of pots, bowls, amulets and figures in </w:t>
      </w:r>
      <w:r w:rsidR="00CD77E1">
        <w:rPr>
          <w:rFonts w:ascii="Times New Roman" w:hAnsi="Times New Roman" w:cs="Times New Roman"/>
        </w:rPr>
        <w:lastRenderedPageBreak/>
        <w:t>bronze, stone and terracotta from around the world,</w:t>
      </w:r>
      <w:r w:rsidR="00CD77E1">
        <w:rPr>
          <w:rFonts w:ascii="Times New Roman" w:hAnsi="Times New Roman" w:cs="Times New Roman"/>
          <w:color w:val="000000" w:themeColor="text1"/>
          <w:lang w:val="en-US"/>
        </w:rPr>
        <w:t xml:space="preserve"> </w:t>
      </w:r>
      <w:r w:rsidR="00CD77E1">
        <w:rPr>
          <w:rFonts w:ascii="Times New Roman" w:hAnsi="Times New Roman" w:cs="Times New Roman"/>
        </w:rPr>
        <w:t>a</w:t>
      </w:r>
      <w:r w:rsidR="00B234BA">
        <w:rPr>
          <w:rFonts w:ascii="Times New Roman" w:hAnsi="Times New Roman" w:cs="Times New Roman"/>
        </w:rPr>
        <w:t xml:space="preserve"> tapestried</w:t>
      </w:r>
      <w:r w:rsidR="00CD77E1">
        <w:rPr>
          <w:rFonts w:ascii="Times New Roman" w:hAnsi="Times New Roman" w:cs="Times New Roman"/>
        </w:rPr>
        <w:t xml:space="preserve"> footrest partially hidden</w:t>
      </w:r>
      <w:r w:rsidR="00B234BA">
        <w:rPr>
          <w:rFonts w:ascii="Times New Roman" w:hAnsi="Times New Roman" w:cs="Times New Roman"/>
        </w:rPr>
        <w:t xml:space="preserve"> </w:t>
      </w:r>
      <w:r w:rsidR="00CD77E1">
        <w:rPr>
          <w:rFonts w:ascii="Times New Roman" w:hAnsi="Times New Roman" w:cs="Times New Roman"/>
        </w:rPr>
        <w:t>under the desk,</w:t>
      </w:r>
      <w:r w:rsidR="00CD77E1">
        <w:rPr>
          <w:rFonts w:ascii="Times New Roman" w:hAnsi="Times New Roman" w:cs="Times New Roman"/>
          <w:color w:val="000000" w:themeColor="text1"/>
          <w:lang w:val="en-US"/>
        </w:rPr>
        <w:t xml:space="preserve"> </w:t>
      </w:r>
      <w:r w:rsidR="00E32534">
        <w:rPr>
          <w:rFonts w:ascii="Times New Roman" w:hAnsi="Times New Roman" w:cs="Times New Roman"/>
          <w:color w:val="000000" w:themeColor="text1"/>
          <w:lang w:val="en-US"/>
        </w:rPr>
        <w:t xml:space="preserve">fireside </w:t>
      </w:r>
      <w:r w:rsidR="00CD77E1">
        <w:rPr>
          <w:rFonts w:ascii="Times New Roman" w:hAnsi="Times New Roman" w:cs="Times New Roman"/>
          <w:color w:val="000000" w:themeColor="text1"/>
          <w:lang w:val="en-US"/>
        </w:rPr>
        <w:t>armchairs</w:t>
      </w:r>
      <w:r w:rsidR="00E32534">
        <w:rPr>
          <w:rFonts w:ascii="Times New Roman" w:hAnsi="Times New Roman" w:cs="Times New Roman"/>
          <w:color w:val="000000" w:themeColor="text1"/>
          <w:lang w:val="en-US"/>
        </w:rPr>
        <w:t xml:space="preserve"> in red</w:t>
      </w:r>
      <w:r w:rsidR="00CD77E1">
        <w:rPr>
          <w:rFonts w:ascii="Times New Roman" w:hAnsi="Times New Roman" w:cs="Times New Roman"/>
          <w:color w:val="000000" w:themeColor="text1"/>
          <w:lang w:val="en-US"/>
        </w:rPr>
        <w:t>,</w:t>
      </w:r>
      <w:r w:rsidR="00CD77E1" w:rsidRPr="00DD4D12">
        <w:rPr>
          <w:rFonts w:ascii="Times New Roman" w:hAnsi="Times New Roman" w:cs="Times New Roman"/>
        </w:rPr>
        <w:t xml:space="preserve"> </w:t>
      </w:r>
      <w:r w:rsidR="00CD77E1">
        <w:rPr>
          <w:rFonts w:ascii="Times New Roman" w:hAnsi="Times New Roman" w:cs="Times New Roman"/>
        </w:rPr>
        <w:t xml:space="preserve">an extraordinary </w:t>
      </w:r>
      <w:r w:rsidR="00BF47C2">
        <w:rPr>
          <w:rFonts w:ascii="Times New Roman" w:hAnsi="Times New Roman" w:cs="Times New Roman"/>
        </w:rPr>
        <w:t xml:space="preserve">Felix </w:t>
      </w:r>
      <w:proofErr w:type="spellStart"/>
      <w:r w:rsidR="00BF47C2">
        <w:rPr>
          <w:rFonts w:ascii="Times New Roman" w:hAnsi="Times New Roman" w:cs="Times New Roman"/>
        </w:rPr>
        <w:t>Augenfeld</w:t>
      </w:r>
      <w:proofErr w:type="spellEnd"/>
      <w:r w:rsidR="009067B9">
        <w:rPr>
          <w:rFonts w:ascii="Times New Roman" w:hAnsi="Times New Roman" w:cs="Times New Roman"/>
          <w:color w:val="000000" w:themeColor="text1"/>
          <w:lang w:val="en-US"/>
        </w:rPr>
        <w:t>,</w:t>
      </w:r>
      <w:r w:rsidR="00BF47C2">
        <w:rPr>
          <w:rFonts w:ascii="Times New Roman" w:hAnsi="Times New Roman" w:cs="Times New Roman"/>
          <w:color w:val="000000" w:themeColor="text1"/>
          <w:lang w:val="en-US"/>
        </w:rPr>
        <w:t xml:space="preserve"> </w:t>
      </w:r>
      <w:r w:rsidR="00CD77E1">
        <w:rPr>
          <w:rFonts w:ascii="Times New Roman" w:hAnsi="Times New Roman" w:cs="Times New Roman"/>
        </w:rPr>
        <w:t>figure-shaped desk chair</w:t>
      </w:r>
      <w:r w:rsidR="00CD77E1" w:rsidRPr="00AE0E7F">
        <w:rPr>
          <w:rFonts w:ascii="Times New Roman" w:hAnsi="Times New Roman" w:cs="Times New Roman"/>
          <w:color w:val="000000" w:themeColor="text1"/>
          <w:lang w:val="en-US"/>
        </w:rPr>
        <w:t>—</w:t>
      </w:r>
      <w:r w:rsidR="00CD77E1">
        <w:rPr>
          <w:rFonts w:ascii="Times New Roman" w:hAnsi="Times New Roman" w:cs="Times New Roman"/>
          <w:color w:val="000000" w:themeColor="text1"/>
          <w:lang w:val="en-US"/>
        </w:rPr>
        <w:t>almost as famous as the couch</w:t>
      </w:r>
      <w:r w:rsidR="00CD77E1" w:rsidRPr="00AE0E7F">
        <w:rPr>
          <w:rFonts w:ascii="Times New Roman" w:hAnsi="Times New Roman" w:cs="Times New Roman"/>
          <w:color w:val="000000" w:themeColor="text1"/>
          <w:lang w:val="en-US"/>
        </w:rPr>
        <w:t>—</w:t>
      </w:r>
      <w:r w:rsidR="00CD77E1">
        <w:rPr>
          <w:rFonts w:ascii="Times New Roman" w:hAnsi="Times New Roman" w:cs="Times New Roman"/>
        </w:rPr>
        <w:t>padded in well-worn crimson-brown leather</w:t>
      </w:r>
      <w:r w:rsidR="00CD77E1">
        <w:rPr>
          <w:rFonts w:ascii="Times New Roman" w:hAnsi="Times New Roman" w:cs="Times New Roman"/>
          <w:color w:val="000000" w:themeColor="text1"/>
          <w:lang w:val="en-US"/>
        </w:rPr>
        <w:t xml:space="preserve">, </w:t>
      </w:r>
      <w:r w:rsidR="00CD77E1">
        <w:rPr>
          <w:rFonts w:ascii="Times New Roman" w:hAnsi="Times New Roman" w:cs="Times New Roman"/>
        </w:rPr>
        <w:t xml:space="preserve">and </w:t>
      </w:r>
      <w:r w:rsidR="00CD77E1">
        <w:rPr>
          <w:rFonts w:ascii="Times New Roman" w:hAnsi="Times New Roman" w:cs="Times New Roman"/>
          <w:color w:val="000000" w:themeColor="text1"/>
          <w:lang w:val="en-US"/>
        </w:rPr>
        <w:t xml:space="preserve">a cabinet display of his </w:t>
      </w:r>
      <w:r w:rsidR="009F1756">
        <w:rPr>
          <w:rFonts w:ascii="Times New Roman" w:hAnsi="Times New Roman" w:cs="Times New Roman"/>
          <w:color w:val="000000" w:themeColor="text1"/>
          <w:lang w:val="en-US"/>
        </w:rPr>
        <w:t>long single-breasted over</w:t>
      </w:r>
      <w:r w:rsidR="00CD77E1">
        <w:rPr>
          <w:rFonts w:ascii="Times New Roman" w:hAnsi="Times New Roman" w:cs="Times New Roman"/>
          <w:color w:val="000000" w:themeColor="text1"/>
          <w:lang w:val="en-US"/>
        </w:rPr>
        <w:t xml:space="preserve">coat, </w:t>
      </w:r>
      <w:r w:rsidR="009F1756">
        <w:rPr>
          <w:rFonts w:ascii="Times New Roman" w:hAnsi="Times New Roman" w:cs="Times New Roman"/>
          <w:color w:val="000000" w:themeColor="text1"/>
          <w:lang w:val="en-US"/>
        </w:rPr>
        <w:t xml:space="preserve">his unfurled </w:t>
      </w:r>
      <w:r w:rsidR="00CD77E1">
        <w:rPr>
          <w:rFonts w:ascii="Times New Roman" w:hAnsi="Times New Roman" w:cs="Times New Roman"/>
          <w:color w:val="000000" w:themeColor="text1"/>
          <w:lang w:val="en-US"/>
        </w:rPr>
        <w:t xml:space="preserve">red umbrella, </w:t>
      </w:r>
      <w:r w:rsidR="003639BF">
        <w:rPr>
          <w:rFonts w:ascii="Times New Roman" w:hAnsi="Times New Roman" w:cs="Times New Roman"/>
          <w:color w:val="000000" w:themeColor="text1"/>
          <w:lang w:val="en-US"/>
        </w:rPr>
        <w:t>round-</w:t>
      </w:r>
      <w:r w:rsidR="00CD77E1">
        <w:rPr>
          <w:rFonts w:ascii="Times New Roman" w:hAnsi="Times New Roman" w:cs="Times New Roman"/>
          <w:color w:val="000000" w:themeColor="text1"/>
          <w:lang w:val="en-US"/>
        </w:rPr>
        <w:t xml:space="preserve">framed glasses, </w:t>
      </w:r>
      <w:r w:rsidR="007407C1">
        <w:rPr>
          <w:rFonts w:ascii="Times New Roman" w:hAnsi="Times New Roman" w:cs="Times New Roman"/>
          <w:color w:val="000000" w:themeColor="text1"/>
          <w:lang w:val="en-US"/>
        </w:rPr>
        <w:t>brown</w:t>
      </w:r>
      <w:r w:rsidR="009F1756">
        <w:rPr>
          <w:rFonts w:ascii="Times New Roman" w:hAnsi="Times New Roman" w:cs="Times New Roman"/>
          <w:color w:val="000000" w:themeColor="text1"/>
          <w:lang w:val="en-US"/>
        </w:rPr>
        <w:t xml:space="preserve"> leather</w:t>
      </w:r>
      <w:r w:rsidR="007407C1">
        <w:rPr>
          <w:rFonts w:ascii="Times New Roman" w:hAnsi="Times New Roman" w:cs="Times New Roman"/>
          <w:color w:val="000000" w:themeColor="text1"/>
          <w:lang w:val="en-US"/>
        </w:rPr>
        <w:t xml:space="preserve"> </w:t>
      </w:r>
      <w:r w:rsidR="00CD77E1">
        <w:rPr>
          <w:rFonts w:ascii="Times New Roman" w:hAnsi="Times New Roman" w:cs="Times New Roman"/>
          <w:color w:val="000000" w:themeColor="text1"/>
          <w:lang w:val="en-US"/>
        </w:rPr>
        <w:t>laced shoes and</w:t>
      </w:r>
      <w:r w:rsidR="009F1756">
        <w:rPr>
          <w:rFonts w:ascii="Times New Roman" w:hAnsi="Times New Roman" w:cs="Times New Roman"/>
          <w:color w:val="000000" w:themeColor="text1"/>
          <w:lang w:val="en-US"/>
        </w:rPr>
        <w:t xml:space="preserve"> </w:t>
      </w:r>
      <w:r w:rsidR="00F67F3D">
        <w:rPr>
          <w:rFonts w:ascii="Times New Roman" w:hAnsi="Times New Roman" w:cs="Times New Roman"/>
          <w:color w:val="000000" w:themeColor="text1"/>
          <w:lang w:val="en-US"/>
        </w:rPr>
        <w:t>a notebook</w:t>
      </w:r>
      <w:r w:rsidR="00E654A3">
        <w:rPr>
          <w:rFonts w:ascii="Times New Roman" w:hAnsi="Times New Roman" w:cs="Times New Roman"/>
          <w:color w:val="000000" w:themeColor="text1"/>
          <w:lang w:val="en-US"/>
        </w:rPr>
        <w:t>, laid open to reveal</w:t>
      </w:r>
      <w:r w:rsidR="00F67F3D">
        <w:rPr>
          <w:rFonts w:ascii="Times New Roman" w:hAnsi="Times New Roman" w:cs="Times New Roman"/>
          <w:color w:val="000000" w:themeColor="text1"/>
          <w:lang w:val="en-US"/>
        </w:rPr>
        <w:t xml:space="preserve"> </w:t>
      </w:r>
      <w:r w:rsidR="009F1756">
        <w:rPr>
          <w:rFonts w:ascii="Times New Roman" w:hAnsi="Times New Roman" w:cs="Times New Roman"/>
          <w:color w:val="000000" w:themeColor="text1"/>
          <w:lang w:val="en-US"/>
        </w:rPr>
        <w:t>hi</w:t>
      </w:r>
      <w:r w:rsidR="00F67F3D">
        <w:rPr>
          <w:rFonts w:ascii="Times New Roman" w:hAnsi="Times New Roman" w:cs="Times New Roman"/>
          <w:color w:val="000000" w:themeColor="text1"/>
          <w:lang w:val="en-US"/>
        </w:rPr>
        <w:t xml:space="preserve">s </w:t>
      </w:r>
      <w:r w:rsidR="00931D57">
        <w:rPr>
          <w:rFonts w:ascii="Times New Roman" w:hAnsi="Times New Roman" w:cs="Times New Roman"/>
          <w:color w:val="000000" w:themeColor="text1"/>
          <w:lang w:val="en-US"/>
        </w:rPr>
        <w:t>forward</w:t>
      </w:r>
      <w:r w:rsidR="00F67F3D">
        <w:rPr>
          <w:rFonts w:ascii="Times New Roman" w:hAnsi="Times New Roman" w:cs="Times New Roman"/>
          <w:color w:val="000000" w:themeColor="text1"/>
          <w:lang w:val="en-US"/>
        </w:rPr>
        <w:t xml:space="preserve"> sloping</w:t>
      </w:r>
      <w:r w:rsidR="009F1756">
        <w:rPr>
          <w:rFonts w:ascii="Times New Roman" w:hAnsi="Times New Roman" w:cs="Times New Roman"/>
          <w:color w:val="000000" w:themeColor="text1"/>
          <w:lang w:val="en-US"/>
        </w:rPr>
        <w:t xml:space="preserve"> handwriting</w:t>
      </w:r>
      <w:r w:rsidR="009504B7" w:rsidRPr="009504B7">
        <w:rPr>
          <w:rFonts w:ascii="Times New Roman" w:hAnsi="Times New Roman" w:cs="Times New Roman"/>
          <w:b/>
          <w:color w:val="000000" w:themeColor="text1"/>
          <w:lang w:val="en-US"/>
        </w:rPr>
        <w:t>—</w:t>
      </w:r>
      <w:r w:rsidR="003303B5" w:rsidRPr="003303B5">
        <w:rPr>
          <w:rFonts w:ascii="Times New Roman" w:hAnsi="Times New Roman" w:cs="Times New Roman"/>
          <w:color w:val="000000" w:themeColor="text1"/>
          <w:lang w:val="en-US"/>
        </w:rPr>
        <w:t>give</w:t>
      </w:r>
      <w:r w:rsidR="003A2B55">
        <w:rPr>
          <w:rFonts w:ascii="Times New Roman" w:hAnsi="Times New Roman" w:cs="Times New Roman"/>
          <w:color w:val="000000" w:themeColor="text1"/>
          <w:lang w:val="en-US"/>
        </w:rPr>
        <w:t>s</w:t>
      </w:r>
      <w:r w:rsidR="009504B7">
        <w:rPr>
          <w:rFonts w:ascii="Times New Roman" w:hAnsi="Times New Roman" w:cs="Times New Roman"/>
          <w:color w:val="000000" w:themeColor="text1"/>
          <w:lang w:val="en-US"/>
        </w:rPr>
        <w:t xml:space="preserve"> the impression Freud</w:t>
      </w:r>
      <w:r w:rsidR="003303B5" w:rsidRPr="003303B5">
        <w:rPr>
          <w:rFonts w:ascii="Times New Roman" w:hAnsi="Times New Roman" w:cs="Times New Roman"/>
          <w:color w:val="000000" w:themeColor="text1"/>
          <w:lang w:val="en-US"/>
        </w:rPr>
        <w:t xml:space="preserve"> never left.</w:t>
      </w:r>
      <w:r w:rsidR="009067B9">
        <w:rPr>
          <w:rFonts w:ascii="Times New Roman" w:hAnsi="Times New Roman" w:cs="Times New Roman"/>
        </w:rPr>
        <w:t xml:space="preserve"> </w:t>
      </w:r>
    </w:p>
    <w:p w14:paraId="1C3797A2" w14:textId="77777777" w:rsidR="00037DD3" w:rsidRDefault="00037DD3" w:rsidP="00037DD3">
      <w:pPr>
        <w:spacing w:line="480" w:lineRule="auto"/>
        <w:rPr>
          <w:rFonts w:ascii="Times New Roman" w:hAnsi="Times New Roman" w:cs="Times New Roman"/>
          <w:color w:val="000000" w:themeColor="text1"/>
          <w:lang w:val="en-US"/>
        </w:rPr>
      </w:pPr>
    </w:p>
    <w:p w14:paraId="741602BF" w14:textId="269E576E" w:rsidR="00677974" w:rsidRDefault="00517BC2" w:rsidP="00037DD3">
      <w:pPr>
        <w:spacing w:line="480" w:lineRule="auto"/>
        <w:rPr>
          <w:rFonts w:ascii="Times New Roman" w:hAnsi="Times New Roman" w:cs="Times New Roman"/>
          <w:color w:val="000000" w:themeColor="text1"/>
          <w:lang w:val="en-US"/>
        </w:rPr>
      </w:pPr>
      <w:r w:rsidRPr="00E8285D">
        <w:rPr>
          <w:rFonts w:ascii="Times New Roman" w:hAnsi="Times New Roman" w:cs="Times New Roman"/>
          <w:color w:val="000000" w:themeColor="text1"/>
          <w:lang w:val="en-US"/>
        </w:rPr>
        <w:t xml:space="preserve">When Calvin and I visited, the cartoons, a retrospective display of Mel </w:t>
      </w:r>
      <w:proofErr w:type="spellStart"/>
      <w:r w:rsidRPr="00E8285D">
        <w:rPr>
          <w:rFonts w:ascii="Times New Roman" w:hAnsi="Times New Roman" w:cs="Times New Roman"/>
          <w:color w:val="000000" w:themeColor="text1"/>
          <w:lang w:val="en-US"/>
        </w:rPr>
        <w:t>Calman’s</w:t>
      </w:r>
      <w:proofErr w:type="spellEnd"/>
      <w:r w:rsidRPr="00E8285D">
        <w:rPr>
          <w:rFonts w:ascii="Times New Roman" w:hAnsi="Times New Roman" w:cs="Times New Roman"/>
          <w:color w:val="000000" w:themeColor="text1"/>
          <w:lang w:val="en-US"/>
        </w:rPr>
        <w:t xml:space="preserve"> work, lined the walls of the downstairs hall and exhibition room. </w:t>
      </w:r>
      <w:r w:rsidR="00677974">
        <w:rPr>
          <w:rFonts w:ascii="Times New Roman" w:hAnsi="Times New Roman" w:cs="Times New Roman"/>
          <w:color w:val="000000" w:themeColor="text1"/>
          <w:lang w:val="en-US"/>
        </w:rPr>
        <w:t>The</w:t>
      </w:r>
      <w:r w:rsidR="003A2B55">
        <w:rPr>
          <w:rFonts w:ascii="Times New Roman" w:hAnsi="Times New Roman" w:cs="Times New Roman"/>
          <w:color w:val="000000" w:themeColor="text1"/>
          <w:lang w:val="en-US"/>
        </w:rPr>
        <w:t>se</w:t>
      </w:r>
      <w:r w:rsidR="00677974">
        <w:rPr>
          <w:rFonts w:ascii="Times New Roman" w:hAnsi="Times New Roman" w:cs="Times New Roman"/>
          <w:color w:val="000000" w:themeColor="text1"/>
          <w:lang w:val="en-US"/>
        </w:rPr>
        <w:t xml:space="preserve"> cartoons</w:t>
      </w:r>
      <w:r w:rsidR="00677974" w:rsidRPr="00DB5B01">
        <w:rPr>
          <w:rFonts w:ascii="Times New Roman" w:hAnsi="Times New Roman" w:cs="Times New Roman"/>
          <w:color w:val="000000" w:themeColor="text1"/>
          <w:lang w:val="en-US"/>
        </w:rPr>
        <w:t>—</w:t>
      </w:r>
      <w:r w:rsidR="00677974">
        <w:rPr>
          <w:rFonts w:ascii="Times New Roman" w:hAnsi="Times New Roman" w:cs="Times New Roman"/>
          <w:color w:val="000000" w:themeColor="text1"/>
          <w:lang w:val="en-US"/>
        </w:rPr>
        <w:t>with their simplicity of line</w:t>
      </w:r>
      <w:r w:rsidR="001004E6">
        <w:rPr>
          <w:rFonts w:ascii="Times New Roman" w:hAnsi="Times New Roman" w:cs="Times New Roman"/>
          <w:color w:val="000000" w:themeColor="text1"/>
          <w:lang w:val="en-US"/>
        </w:rPr>
        <w:t>,</w:t>
      </w:r>
      <w:r w:rsidR="00677974">
        <w:rPr>
          <w:rFonts w:ascii="Times New Roman" w:hAnsi="Times New Roman" w:cs="Times New Roman"/>
          <w:color w:val="000000" w:themeColor="text1"/>
          <w:lang w:val="en-US"/>
        </w:rPr>
        <w:t xml:space="preserve"> </w:t>
      </w:r>
      <w:r w:rsidR="00677974" w:rsidRPr="00E8285D">
        <w:rPr>
          <w:rFonts w:ascii="Times New Roman" w:hAnsi="Times New Roman" w:cs="Times New Roman"/>
          <w:color w:val="000000" w:themeColor="text1"/>
          <w:lang w:val="en-US"/>
        </w:rPr>
        <w:t>the complexity of sentiment</w:t>
      </w:r>
      <w:r w:rsidR="00677974">
        <w:rPr>
          <w:rFonts w:ascii="Times New Roman" w:hAnsi="Times New Roman" w:cs="Times New Roman"/>
          <w:color w:val="000000" w:themeColor="text1"/>
          <w:lang w:val="en-US"/>
        </w:rPr>
        <w:t>,</w:t>
      </w:r>
      <w:r w:rsidR="00677974" w:rsidRPr="00E8285D">
        <w:rPr>
          <w:rFonts w:ascii="Times New Roman" w:hAnsi="Times New Roman" w:cs="Times New Roman"/>
          <w:color w:val="000000" w:themeColor="text1"/>
          <w:lang w:val="en-US"/>
        </w:rPr>
        <w:t xml:space="preserve"> and the inherent pithy truths of the professional cartoonist,</w:t>
      </w:r>
      <w:r w:rsidR="00677974">
        <w:rPr>
          <w:rFonts w:ascii="Times New Roman" w:hAnsi="Times New Roman" w:cs="Times New Roman"/>
          <w:color w:val="000000" w:themeColor="text1"/>
          <w:lang w:val="en-US"/>
        </w:rPr>
        <w:t xml:space="preserve"> </w:t>
      </w:r>
      <w:r w:rsidR="00677974" w:rsidRPr="00E8285D">
        <w:rPr>
          <w:rFonts w:ascii="Times New Roman" w:hAnsi="Times New Roman" w:cs="Times New Roman"/>
          <w:color w:val="000000" w:themeColor="text1"/>
          <w:lang w:val="en-US"/>
        </w:rPr>
        <w:t>which depicted the depressive and the emotional</w:t>
      </w:r>
      <w:r w:rsidR="00677974" w:rsidRPr="00DB5B01">
        <w:rPr>
          <w:rFonts w:ascii="Times New Roman" w:hAnsi="Times New Roman" w:cs="Times New Roman"/>
          <w:color w:val="000000" w:themeColor="text1"/>
          <w:lang w:val="en-US"/>
        </w:rPr>
        <w:t>—</w:t>
      </w:r>
      <w:r w:rsidR="00677974">
        <w:rPr>
          <w:rFonts w:ascii="Times New Roman" w:hAnsi="Times New Roman" w:cs="Times New Roman"/>
          <w:color w:val="000000" w:themeColor="text1"/>
          <w:lang w:val="en-US"/>
        </w:rPr>
        <w:t xml:space="preserve">seemed at ease </w:t>
      </w:r>
      <w:r w:rsidR="00677974" w:rsidRPr="00E8285D">
        <w:rPr>
          <w:rFonts w:ascii="Times New Roman" w:hAnsi="Times New Roman" w:cs="Times New Roman"/>
          <w:color w:val="000000" w:themeColor="text1"/>
          <w:lang w:val="en-US"/>
        </w:rPr>
        <w:t>in the former home of the renowned psychoanalyst.</w:t>
      </w:r>
      <w:r w:rsidR="00677974">
        <w:rPr>
          <w:rFonts w:ascii="Times New Roman" w:hAnsi="Times New Roman" w:cs="Times New Roman"/>
          <w:color w:val="000000" w:themeColor="text1"/>
          <w:lang w:val="en-US"/>
        </w:rPr>
        <w:t xml:space="preserve"> </w:t>
      </w:r>
      <w:r w:rsidR="00677974" w:rsidRPr="00E8285D">
        <w:rPr>
          <w:rFonts w:ascii="Times New Roman" w:hAnsi="Times New Roman" w:cs="Times New Roman"/>
          <w:color w:val="000000" w:themeColor="text1"/>
          <w:lang w:val="en-US"/>
        </w:rPr>
        <w:t>The crux of Freud’s int</w:t>
      </w:r>
      <w:r w:rsidR="00677974">
        <w:rPr>
          <w:rFonts w:ascii="Times New Roman" w:hAnsi="Times New Roman" w:cs="Times New Roman"/>
          <w:color w:val="000000" w:themeColor="text1"/>
          <w:lang w:val="en-US"/>
        </w:rPr>
        <w:t>ricate psychoanalytic theories––</w:t>
      </w:r>
      <w:r w:rsidR="00677974" w:rsidRPr="00E8285D">
        <w:rPr>
          <w:rFonts w:ascii="Times New Roman" w:hAnsi="Times New Roman" w:cs="Times New Roman"/>
          <w:color w:val="000000" w:themeColor="text1"/>
          <w:lang w:val="en-US"/>
        </w:rPr>
        <w:t>couched in the opulence of his living and working space, t</w:t>
      </w:r>
      <w:r w:rsidR="00677974">
        <w:rPr>
          <w:rFonts w:ascii="Times New Roman" w:hAnsi="Times New Roman" w:cs="Times New Roman"/>
          <w:color w:val="000000" w:themeColor="text1"/>
          <w:lang w:val="en-US"/>
        </w:rPr>
        <w:t>he desk teeming with figurines––</w:t>
      </w:r>
      <w:r w:rsidR="00677974" w:rsidRPr="00E8285D">
        <w:rPr>
          <w:rFonts w:ascii="Times New Roman" w:hAnsi="Times New Roman" w:cs="Times New Roman"/>
          <w:color w:val="000000" w:themeColor="text1"/>
          <w:lang w:val="en-US"/>
        </w:rPr>
        <w:t xml:space="preserve">were </w:t>
      </w:r>
      <w:r w:rsidR="00677974">
        <w:rPr>
          <w:rFonts w:ascii="Times New Roman" w:hAnsi="Times New Roman" w:cs="Times New Roman"/>
          <w:color w:val="000000" w:themeColor="text1"/>
          <w:lang w:val="en-US"/>
        </w:rPr>
        <w:t xml:space="preserve">cracked open and </w:t>
      </w:r>
      <w:r w:rsidR="00677974" w:rsidRPr="0075309E">
        <w:rPr>
          <w:rFonts w:ascii="Times New Roman" w:hAnsi="Times New Roman" w:cs="Times New Roman"/>
          <w:color w:val="000000" w:themeColor="text1"/>
          <w:lang w:val="en-US"/>
        </w:rPr>
        <w:t>lai</w:t>
      </w:r>
      <w:r w:rsidR="001D3985">
        <w:rPr>
          <w:rFonts w:ascii="Times New Roman" w:hAnsi="Times New Roman" w:cs="Times New Roman"/>
          <w:color w:val="000000" w:themeColor="text1"/>
          <w:lang w:val="en-US"/>
        </w:rPr>
        <w:t>d bare in the cartoons’ brevity.</w:t>
      </w:r>
      <w:r w:rsidR="00677974" w:rsidRPr="0075309E">
        <w:rPr>
          <w:rFonts w:ascii="Times New Roman" w:hAnsi="Times New Roman" w:cs="Times New Roman"/>
          <w:color w:val="000000" w:themeColor="text1"/>
          <w:lang w:val="en-US"/>
        </w:rPr>
        <w:t xml:space="preserve"> </w:t>
      </w:r>
      <w:proofErr w:type="gramStart"/>
      <w:r w:rsidR="00A57918">
        <w:rPr>
          <w:rFonts w:ascii="Times New Roman" w:hAnsi="Times New Roman" w:cs="Times New Roman"/>
          <w:color w:val="000000" w:themeColor="text1"/>
          <w:lang w:val="en-US"/>
        </w:rPr>
        <w:t>T</w:t>
      </w:r>
      <w:r w:rsidR="00037DD3">
        <w:rPr>
          <w:rFonts w:ascii="Times New Roman" w:hAnsi="Times New Roman" w:cs="Times New Roman"/>
          <w:color w:val="000000" w:themeColor="text1"/>
          <w:lang w:val="en-US"/>
        </w:rPr>
        <w:t xml:space="preserve">he complex in </w:t>
      </w:r>
      <w:r w:rsidR="00A57918">
        <w:rPr>
          <w:rFonts w:ascii="Times New Roman" w:hAnsi="Times New Roman" w:cs="Times New Roman"/>
          <w:color w:val="000000" w:themeColor="text1"/>
          <w:lang w:val="en-US"/>
        </w:rPr>
        <w:t>brief</w:t>
      </w:r>
      <w:r w:rsidR="00037DD3">
        <w:rPr>
          <w:rFonts w:ascii="Times New Roman" w:hAnsi="Times New Roman" w:cs="Times New Roman"/>
          <w:color w:val="000000" w:themeColor="text1"/>
          <w:lang w:val="en-US"/>
        </w:rPr>
        <w:t>.</w:t>
      </w:r>
      <w:proofErr w:type="gramEnd"/>
    </w:p>
    <w:p w14:paraId="11257EF7" w14:textId="77777777" w:rsidR="0074500A" w:rsidRPr="00037DD3" w:rsidRDefault="0074500A" w:rsidP="00037DD3">
      <w:pPr>
        <w:spacing w:line="480" w:lineRule="auto"/>
        <w:rPr>
          <w:rFonts w:ascii="Times New Roman" w:hAnsi="Times New Roman" w:cs="Times New Roman"/>
        </w:rPr>
      </w:pPr>
    </w:p>
    <w:p w14:paraId="6B3597CA" w14:textId="6274A5D3" w:rsidR="00517BC2" w:rsidRPr="00E8285D" w:rsidRDefault="002C2943"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I stood on the botto</w:t>
      </w:r>
      <w:r w:rsidR="004D49A2">
        <w:rPr>
          <w:rFonts w:ascii="Times New Roman" w:hAnsi="Times New Roman" w:cs="Times New Roman"/>
          <w:color w:val="000000" w:themeColor="text1"/>
          <w:lang w:val="en-US"/>
        </w:rPr>
        <w:t>m step of the broad stairway to peer</w:t>
      </w:r>
      <w:r>
        <w:rPr>
          <w:rFonts w:ascii="Times New Roman" w:hAnsi="Times New Roman" w:cs="Times New Roman"/>
          <w:color w:val="000000" w:themeColor="text1"/>
          <w:lang w:val="en-US"/>
        </w:rPr>
        <w:t xml:space="preserve"> </w:t>
      </w:r>
      <w:r w:rsidR="00517BC2" w:rsidRPr="00E8285D">
        <w:rPr>
          <w:rFonts w:ascii="Times New Roman" w:hAnsi="Times New Roman" w:cs="Times New Roman"/>
          <w:color w:val="000000" w:themeColor="text1"/>
          <w:lang w:val="en-US"/>
        </w:rPr>
        <w:t xml:space="preserve">over Calvin’s shoulder, felt the metronomic rhythm of his laughter through the fabric of his green anorak, still damp from the February drizzle, and inhaled the warm scent of his hair, which smelt indefinably of him, of Old Spice </w:t>
      </w:r>
      <w:r w:rsidR="00517BC2">
        <w:rPr>
          <w:rFonts w:ascii="Times New Roman" w:hAnsi="Times New Roman" w:cs="Times New Roman"/>
          <w:color w:val="000000" w:themeColor="text1"/>
          <w:lang w:val="en-US"/>
        </w:rPr>
        <w:t>aftershave and a lemony shampoo</w:t>
      </w:r>
      <w:r w:rsidR="008F4F8F">
        <w:rPr>
          <w:rFonts w:ascii="Times New Roman" w:hAnsi="Times New Roman" w:cs="Times New Roman"/>
          <w:color w:val="000000" w:themeColor="text1"/>
          <w:lang w:val="en-US"/>
        </w:rPr>
        <w:t>—</w:t>
      </w:r>
      <w:r w:rsidR="00517BC2" w:rsidRPr="00E8285D">
        <w:rPr>
          <w:rFonts w:ascii="Times New Roman" w:hAnsi="Times New Roman" w:cs="Times New Roman"/>
          <w:color w:val="000000" w:themeColor="text1"/>
          <w:lang w:val="en-US"/>
        </w:rPr>
        <w:t xml:space="preserve">a moment shared, </w:t>
      </w:r>
      <w:r w:rsidR="00517BC2">
        <w:rPr>
          <w:rFonts w:ascii="Times New Roman" w:hAnsi="Times New Roman" w:cs="Times New Roman"/>
          <w:color w:val="000000" w:themeColor="text1"/>
          <w:lang w:val="en-US"/>
        </w:rPr>
        <w:t>a moment</w:t>
      </w:r>
      <w:r w:rsidR="006E4361">
        <w:rPr>
          <w:rFonts w:ascii="Times New Roman" w:hAnsi="Times New Roman" w:cs="Times New Roman"/>
          <w:color w:val="000000" w:themeColor="text1"/>
          <w:lang w:val="en-US"/>
        </w:rPr>
        <w:t xml:space="preserve"> to remember</w:t>
      </w:r>
      <w:r w:rsidR="00517BC2" w:rsidRPr="00E8285D">
        <w:rPr>
          <w:rFonts w:ascii="Times New Roman" w:hAnsi="Times New Roman" w:cs="Times New Roman"/>
          <w:color w:val="000000" w:themeColor="text1"/>
          <w:lang w:val="en-US"/>
        </w:rPr>
        <w:t xml:space="preserve">. </w:t>
      </w:r>
    </w:p>
    <w:p w14:paraId="60513135" w14:textId="77777777" w:rsidR="006E4361" w:rsidRDefault="006E4361"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68704033" w14:textId="33C2A118" w:rsidR="008F4F8F"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847054">
        <w:rPr>
          <w:rFonts w:ascii="Times New Roman" w:hAnsi="Times New Roman" w:cs="Times New Roman"/>
          <w:color w:val="000000" w:themeColor="text1"/>
          <w:lang w:val="en-US"/>
        </w:rPr>
        <w:t xml:space="preserve">Alzheimer’s doesn’t </w:t>
      </w:r>
      <w:r w:rsidR="008B3DB7">
        <w:rPr>
          <w:rFonts w:ascii="Times New Roman" w:hAnsi="Times New Roman" w:cs="Times New Roman"/>
          <w:color w:val="000000" w:themeColor="text1"/>
          <w:lang w:val="en-US"/>
        </w:rPr>
        <w:t>obliterate</w:t>
      </w:r>
      <w:r w:rsidRPr="00847054">
        <w:rPr>
          <w:rFonts w:ascii="Times New Roman" w:hAnsi="Times New Roman" w:cs="Times New Roman"/>
          <w:color w:val="000000" w:themeColor="text1"/>
          <w:lang w:val="en-US"/>
        </w:rPr>
        <w:t xml:space="preserve"> </w:t>
      </w:r>
      <w:r w:rsidRPr="006E4361">
        <w:rPr>
          <w:rFonts w:ascii="Times New Roman" w:hAnsi="Times New Roman" w:cs="Times New Roman"/>
          <w:color w:val="000000" w:themeColor="text1"/>
          <w:lang w:val="en-US"/>
        </w:rPr>
        <w:t>memories,</w:t>
      </w:r>
      <w:r w:rsidRPr="00847054">
        <w:rPr>
          <w:rFonts w:ascii="Times New Roman" w:hAnsi="Times New Roman" w:cs="Times New Roman"/>
          <w:color w:val="000000" w:themeColor="text1"/>
          <w:lang w:val="en-US"/>
        </w:rPr>
        <w:t xml:space="preserve"> it is not an either or, black or white, </w:t>
      </w:r>
      <w:proofErr w:type="gramStart"/>
      <w:r w:rsidRPr="00847054">
        <w:rPr>
          <w:rFonts w:ascii="Times New Roman" w:hAnsi="Times New Roman" w:cs="Times New Roman"/>
          <w:color w:val="000000" w:themeColor="text1"/>
          <w:lang w:val="en-US"/>
        </w:rPr>
        <w:t>a with</w:t>
      </w:r>
      <w:proofErr w:type="gramEnd"/>
      <w:r w:rsidRPr="00847054">
        <w:rPr>
          <w:rFonts w:ascii="Times New Roman" w:hAnsi="Times New Roman" w:cs="Times New Roman"/>
          <w:color w:val="000000" w:themeColor="text1"/>
          <w:lang w:val="en-US"/>
        </w:rPr>
        <w:t xml:space="preserve"> or without. It is a slow disintegration of the integrity of </w:t>
      </w:r>
      <w:r w:rsidRPr="006E4361">
        <w:rPr>
          <w:rFonts w:ascii="Times New Roman" w:hAnsi="Times New Roman" w:cs="Times New Roman"/>
          <w:color w:val="000000" w:themeColor="text1"/>
          <w:lang w:val="en-US"/>
        </w:rPr>
        <w:t>memory,</w:t>
      </w:r>
      <w:r w:rsidRPr="00847054">
        <w:rPr>
          <w:rFonts w:ascii="Times New Roman" w:hAnsi="Times New Roman" w:cs="Times New Roman"/>
          <w:color w:val="000000" w:themeColor="text1"/>
          <w:lang w:val="en-US"/>
        </w:rPr>
        <w:t xml:space="preserve"> characterized by gaps and fissures, spaces filled with fabrica</w:t>
      </w:r>
      <w:r>
        <w:rPr>
          <w:rFonts w:ascii="Times New Roman" w:hAnsi="Times New Roman" w:cs="Times New Roman"/>
          <w:color w:val="000000" w:themeColor="text1"/>
          <w:lang w:val="en-US"/>
        </w:rPr>
        <w:t>tion or disjointed recollection</w:t>
      </w:r>
      <w:r w:rsidR="008F4F8F">
        <w:rPr>
          <w:rFonts w:ascii="Times New Roman" w:hAnsi="Times New Roman" w:cs="Times New Roman"/>
          <w:color w:val="000000" w:themeColor="text1"/>
          <w:lang w:val="en-US"/>
        </w:rPr>
        <w:t>—</w:t>
      </w:r>
      <w:r w:rsidRPr="006435A5">
        <w:rPr>
          <w:rFonts w:ascii="Times New Roman" w:hAnsi="Times New Roman" w:cs="Times New Roman"/>
          <w:color w:val="000000" w:themeColor="text1"/>
          <w:lang w:val="en-US"/>
        </w:rPr>
        <w:t xml:space="preserve">a landscape of dystopian proportions played out in </w:t>
      </w:r>
      <w:r w:rsidR="00EF352B">
        <w:rPr>
          <w:rFonts w:ascii="Times New Roman" w:hAnsi="Times New Roman" w:cs="Times New Roman"/>
          <w:color w:val="000000" w:themeColor="text1"/>
          <w:lang w:val="en-US"/>
        </w:rPr>
        <w:t>a</w:t>
      </w:r>
      <w:r w:rsidRPr="006435A5">
        <w:rPr>
          <w:rFonts w:ascii="Times New Roman" w:hAnsi="Times New Roman" w:cs="Times New Roman"/>
          <w:color w:val="000000" w:themeColor="text1"/>
          <w:lang w:val="en-US"/>
        </w:rPr>
        <w:t xml:space="preserve"> person’s head. </w:t>
      </w:r>
      <w:proofErr w:type="gramStart"/>
      <w:r w:rsidRPr="00847054">
        <w:rPr>
          <w:rFonts w:ascii="Times New Roman" w:hAnsi="Times New Roman" w:cs="Times New Roman"/>
          <w:color w:val="000000" w:themeColor="text1"/>
          <w:lang w:val="en-US"/>
        </w:rPr>
        <w:t xml:space="preserve">And then perhaps a </w:t>
      </w:r>
      <w:r>
        <w:rPr>
          <w:rFonts w:ascii="Times New Roman" w:hAnsi="Times New Roman" w:cs="Times New Roman"/>
          <w:color w:val="000000" w:themeColor="text1"/>
          <w:lang w:val="en-US"/>
        </w:rPr>
        <w:t>moment’s</w:t>
      </w:r>
      <w:r w:rsidRPr="00847054">
        <w:rPr>
          <w:rFonts w:ascii="Times New Roman" w:hAnsi="Times New Roman" w:cs="Times New Roman"/>
          <w:color w:val="000000" w:themeColor="text1"/>
          <w:lang w:val="en-US"/>
        </w:rPr>
        <w:t xml:space="preserve"> </w:t>
      </w:r>
      <w:r w:rsidR="009418FE">
        <w:rPr>
          <w:rFonts w:ascii="Times New Roman" w:hAnsi="Times New Roman" w:cs="Times New Roman"/>
          <w:color w:val="000000" w:themeColor="text1"/>
          <w:lang w:val="en-US"/>
        </w:rPr>
        <w:t xml:space="preserve">utter </w:t>
      </w:r>
      <w:r w:rsidRPr="00847054">
        <w:rPr>
          <w:rFonts w:ascii="Times New Roman" w:hAnsi="Times New Roman" w:cs="Times New Roman"/>
          <w:color w:val="000000" w:themeColor="text1"/>
          <w:lang w:val="en-US"/>
        </w:rPr>
        <w:t>clarity.</w:t>
      </w:r>
      <w:proofErr w:type="gramEnd"/>
    </w:p>
    <w:p w14:paraId="3A8BEE26" w14:textId="77777777" w:rsidR="00F57A0D" w:rsidRDefault="00F57A0D"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3C7F5EE1" w14:textId="1B26391A"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847054">
        <w:rPr>
          <w:rFonts w:ascii="Times New Roman" w:hAnsi="Times New Roman" w:cs="Times New Roman"/>
          <w:color w:val="000000" w:themeColor="text1"/>
          <w:lang w:val="en-US"/>
        </w:rPr>
        <w:lastRenderedPageBreak/>
        <w:t xml:space="preserve">“I’ve worked it out,” Calvin said to me one day, </w:t>
      </w:r>
      <w:r w:rsidRPr="00E25549">
        <w:rPr>
          <w:rFonts w:ascii="Times New Roman" w:hAnsi="Times New Roman" w:cs="Times New Roman"/>
          <w:color w:val="000000" w:themeColor="text1"/>
          <w:lang w:val="en-US"/>
        </w:rPr>
        <w:t>long after our encounter with Freud</w:t>
      </w:r>
      <w:r w:rsidR="008F4F8F">
        <w:rPr>
          <w:rFonts w:ascii="Times New Roman" w:hAnsi="Times New Roman" w:cs="Times New Roman"/>
          <w:color w:val="000000" w:themeColor="text1"/>
          <w:lang w:val="en-US"/>
        </w:rPr>
        <w:t>.</w:t>
      </w:r>
      <w:r w:rsidR="008F4F8F" w:rsidRPr="00847054">
        <w:rPr>
          <w:rFonts w:ascii="Times New Roman" w:hAnsi="Times New Roman" w:cs="Times New Roman"/>
          <w:color w:val="000000" w:themeColor="text1"/>
          <w:lang w:val="en-US"/>
        </w:rPr>
        <w:t xml:space="preserve"> </w:t>
      </w:r>
      <w:r w:rsidRPr="00847054">
        <w:rPr>
          <w:rFonts w:ascii="Times New Roman" w:hAnsi="Times New Roman" w:cs="Times New Roman"/>
          <w:color w:val="000000" w:themeColor="text1"/>
          <w:lang w:val="en-US"/>
        </w:rPr>
        <w:t>“I’m going mad.”</w:t>
      </w:r>
    </w:p>
    <w:p w14:paraId="4CC59189" w14:textId="77777777" w:rsidR="00317F98" w:rsidRPr="001D3985" w:rsidRDefault="00317F98"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7D67B972" w14:textId="132204FE" w:rsidR="00517BC2" w:rsidRPr="00E7181E" w:rsidRDefault="000B6668" w:rsidP="001D3985">
      <w:pPr>
        <w:spacing w:line="480" w:lineRule="auto"/>
        <w:rPr>
          <w:rFonts w:ascii="Times New Roman" w:hAnsi="Times New Roman" w:cs="Times New Roman"/>
          <w:color w:val="000000" w:themeColor="text1"/>
          <w:lang w:val="en-US"/>
        </w:rPr>
      </w:pPr>
      <w:r w:rsidRPr="00EC11BF">
        <w:rPr>
          <w:rFonts w:ascii="Times New Roman" w:hAnsi="Times New Roman" w:cs="Times New Roman"/>
          <w:color w:val="000000" w:themeColor="text1"/>
          <w:lang w:val="en-US"/>
        </w:rPr>
        <w:t xml:space="preserve">Melancholy, like a slow exhaled breath, pervaded Freud’s museum, hovered over his professional books and papers. </w:t>
      </w:r>
      <w:proofErr w:type="gramStart"/>
      <w:r w:rsidRPr="00EC11BF">
        <w:rPr>
          <w:rFonts w:ascii="Times New Roman" w:hAnsi="Times New Roman" w:cs="Times New Roman"/>
          <w:color w:val="000000" w:themeColor="text1"/>
          <w:lang w:val="en-US"/>
        </w:rPr>
        <w:t>Melancholy—generated perhaps by the lingering nature of his death but more so in the exhibition of the personal—lent the house an air of sadness.</w:t>
      </w:r>
      <w:proofErr w:type="gramEnd"/>
      <w:r>
        <w:rPr>
          <w:rFonts w:ascii="Times New Roman" w:hAnsi="Times New Roman" w:cs="Times New Roman"/>
          <w:color w:val="000000" w:themeColor="text1"/>
          <w:lang w:val="en-US"/>
        </w:rPr>
        <w:t xml:space="preserve"> </w:t>
      </w:r>
      <w:r w:rsidR="00517BC2" w:rsidRPr="00E7181E">
        <w:rPr>
          <w:rFonts w:ascii="Times New Roman" w:hAnsi="Times New Roman" w:cs="Times New Roman"/>
          <w:color w:val="000000" w:themeColor="text1"/>
          <w:lang w:val="en-US"/>
        </w:rPr>
        <w:t>In</w:t>
      </w:r>
      <w:r w:rsidR="00517BC2">
        <w:rPr>
          <w:rFonts w:ascii="Times New Roman" w:hAnsi="Times New Roman" w:cs="Times New Roman"/>
          <w:color w:val="000000" w:themeColor="text1"/>
          <w:lang w:val="en-US"/>
        </w:rPr>
        <w:t xml:space="preserve"> absence, </w:t>
      </w:r>
      <w:r w:rsidR="00517BC2" w:rsidRPr="00E8285D">
        <w:rPr>
          <w:rFonts w:ascii="Times New Roman" w:hAnsi="Times New Roman" w:cs="Times New Roman"/>
          <w:color w:val="000000" w:themeColor="text1"/>
          <w:lang w:val="en-US"/>
        </w:rPr>
        <w:t xml:space="preserve">Freud was present, </w:t>
      </w:r>
      <w:r w:rsidR="00517BC2" w:rsidRPr="009C2982">
        <w:rPr>
          <w:rFonts w:ascii="Times New Roman" w:hAnsi="Times New Roman" w:cs="Times New Roman"/>
          <w:color w:val="000000" w:themeColor="text1"/>
          <w:lang w:val="en-US"/>
        </w:rPr>
        <w:t xml:space="preserve">trapped </w:t>
      </w:r>
      <w:r w:rsidR="00517BC2" w:rsidRPr="00E8285D">
        <w:rPr>
          <w:rFonts w:ascii="Times New Roman" w:hAnsi="Times New Roman" w:cs="Times New Roman"/>
          <w:color w:val="000000" w:themeColor="text1"/>
          <w:lang w:val="en-US"/>
        </w:rPr>
        <w:t xml:space="preserve">in the </w:t>
      </w:r>
      <w:r w:rsidR="00517BC2" w:rsidRPr="00C17F28">
        <w:rPr>
          <w:rFonts w:ascii="Times New Roman" w:hAnsi="Times New Roman" w:cs="Times New Roman"/>
          <w:color w:val="000000" w:themeColor="text1"/>
          <w:lang w:val="en-US"/>
        </w:rPr>
        <w:t xml:space="preserve">artifacts </w:t>
      </w:r>
      <w:r w:rsidR="00517BC2" w:rsidRPr="00E8285D">
        <w:rPr>
          <w:rFonts w:ascii="Times New Roman" w:hAnsi="Times New Roman" w:cs="Times New Roman"/>
          <w:color w:val="000000" w:themeColor="text1"/>
          <w:lang w:val="en-US"/>
        </w:rPr>
        <w:t xml:space="preserve">of his once everyday life, trapped in a never-ending </w:t>
      </w:r>
      <w:r w:rsidR="00F22B40">
        <w:rPr>
          <w:rFonts w:ascii="Times New Roman" w:hAnsi="Times New Roman" w:cs="Times New Roman"/>
          <w:color w:val="000000" w:themeColor="text1"/>
          <w:lang w:val="en-US"/>
        </w:rPr>
        <w:t>repetition</w:t>
      </w:r>
      <w:r w:rsidR="00517BC2" w:rsidRPr="00E8285D">
        <w:rPr>
          <w:rFonts w:ascii="Times New Roman" w:hAnsi="Times New Roman" w:cs="Times New Roman"/>
          <w:color w:val="000000" w:themeColor="text1"/>
          <w:lang w:val="en-US"/>
        </w:rPr>
        <w:t xml:space="preserve"> of </w:t>
      </w:r>
      <w:r w:rsidR="008E09E2">
        <w:rPr>
          <w:rFonts w:ascii="Times New Roman" w:hAnsi="Times New Roman" w:cs="Times New Roman"/>
          <w:color w:val="000000" w:themeColor="text1"/>
          <w:lang w:val="en-US"/>
        </w:rPr>
        <w:t>opening and closing times, of st</w:t>
      </w:r>
      <w:r w:rsidR="00517BC2" w:rsidRPr="00E8285D">
        <w:rPr>
          <w:rFonts w:ascii="Times New Roman" w:hAnsi="Times New Roman" w:cs="Times New Roman"/>
          <w:color w:val="000000" w:themeColor="text1"/>
          <w:lang w:val="en-US"/>
        </w:rPr>
        <w:t>ranger</w:t>
      </w:r>
      <w:r w:rsidR="00BA6804">
        <w:rPr>
          <w:rFonts w:ascii="Times New Roman" w:hAnsi="Times New Roman" w:cs="Times New Roman"/>
          <w:color w:val="000000" w:themeColor="text1"/>
          <w:lang w:val="en-US"/>
        </w:rPr>
        <w:t>’</w:t>
      </w:r>
      <w:r w:rsidR="00517BC2" w:rsidRPr="00E8285D">
        <w:rPr>
          <w:rFonts w:ascii="Times New Roman" w:hAnsi="Times New Roman" w:cs="Times New Roman"/>
          <w:color w:val="000000" w:themeColor="text1"/>
          <w:lang w:val="en-US"/>
        </w:rPr>
        <w:t>s footsteps on the stairs, of milling bodies behind rope cordons</w:t>
      </w:r>
      <w:r w:rsidR="00BA6804">
        <w:rPr>
          <w:rFonts w:ascii="Times New Roman" w:hAnsi="Times New Roman" w:cs="Times New Roman"/>
          <w:color w:val="000000" w:themeColor="text1"/>
          <w:lang w:val="en-US"/>
        </w:rPr>
        <w:t>,</w:t>
      </w:r>
      <w:r w:rsidR="00517BC2" w:rsidRPr="00E8285D">
        <w:rPr>
          <w:rFonts w:ascii="Times New Roman" w:hAnsi="Times New Roman" w:cs="Times New Roman"/>
          <w:color w:val="000000" w:themeColor="text1"/>
          <w:lang w:val="en-US"/>
        </w:rPr>
        <w:t xml:space="preserve"> and eyes casually glan</w:t>
      </w:r>
      <w:r w:rsidR="00517BC2">
        <w:rPr>
          <w:rFonts w:ascii="Times New Roman" w:hAnsi="Times New Roman" w:cs="Times New Roman"/>
          <w:color w:val="000000" w:themeColor="text1"/>
          <w:lang w:val="en-US"/>
        </w:rPr>
        <w:t xml:space="preserve">cing at the famous couch and </w:t>
      </w:r>
      <w:proofErr w:type="spellStart"/>
      <w:r w:rsidR="00517BC2" w:rsidRPr="00BA55F7">
        <w:rPr>
          <w:rFonts w:ascii="Times New Roman" w:hAnsi="Times New Roman" w:cs="Times New Roman"/>
          <w:color w:val="000000" w:themeColor="text1"/>
          <w:lang w:val="en-US"/>
        </w:rPr>
        <w:t>objet</w:t>
      </w:r>
      <w:r w:rsidR="00517BC2">
        <w:rPr>
          <w:rFonts w:ascii="Times New Roman" w:hAnsi="Times New Roman" w:cs="Times New Roman"/>
          <w:color w:val="000000" w:themeColor="text1"/>
          <w:lang w:val="en-US"/>
        </w:rPr>
        <w:t>s</w:t>
      </w:r>
      <w:proofErr w:type="spellEnd"/>
      <w:r w:rsidR="00517BC2" w:rsidRPr="00BA55F7">
        <w:rPr>
          <w:rFonts w:ascii="Times New Roman" w:hAnsi="Times New Roman" w:cs="Times New Roman"/>
          <w:color w:val="000000" w:themeColor="text1"/>
          <w:lang w:val="en-US"/>
        </w:rPr>
        <w:t xml:space="preserve"> d’art, </w:t>
      </w:r>
      <w:r w:rsidR="00BA6804">
        <w:rPr>
          <w:rFonts w:ascii="Times New Roman" w:hAnsi="Times New Roman" w:cs="Times New Roman"/>
          <w:color w:val="000000" w:themeColor="text1"/>
          <w:lang w:val="en-US"/>
        </w:rPr>
        <w:t xml:space="preserve">with </w:t>
      </w:r>
      <w:r w:rsidR="00517BC2" w:rsidRPr="00E8285D">
        <w:rPr>
          <w:rFonts w:ascii="Times New Roman" w:hAnsi="Times New Roman" w:cs="Times New Roman"/>
          <w:color w:val="000000" w:themeColor="text1"/>
          <w:lang w:val="en-US"/>
        </w:rPr>
        <w:t>which</w:t>
      </w:r>
      <w:r w:rsidR="00EA77DE">
        <w:rPr>
          <w:rFonts w:ascii="Times New Roman" w:hAnsi="Times New Roman" w:cs="Times New Roman"/>
          <w:color w:val="000000" w:themeColor="text1"/>
          <w:lang w:val="en-US"/>
        </w:rPr>
        <w:t>,</w:t>
      </w:r>
      <w:r w:rsidR="00517BC2" w:rsidRPr="00E8285D">
        <w:rPr>
          <w:rFonts w:ascii="Times New Roman" w:hAnsi="Times New Roman" w:cs="Times New Roman"/>
          <w:color w:val="000000" w:themeColor="text1"/>
          <w:lang w:val="en-US"/>
        </w:rPr>
        <w:t xml:space="preserve"> according to the guidebook, Freud</w:t>
      </w:r>
      <w:r w:rsidR="00517BC2">
        <w:rPr>
          <w:rFonts w:ascii="Times New Roman" w:hAnsi="Times New Roman" w:cs="Times New Roman"/>
          <w:color w:val="000000" w:themeColor="text1"/>
          <w:lang w:val="en-US"/>
        </w:rPr>
        <w:t xml:space="preserve">, with a glance to the past, surrounded himself </w:t>
      </w:r>
      <w:r w:rsidR="00517BC2" w:rsidRPr="00E8285D">
        <w:rPr>
          <w:rFonts w:ascii="Times New Roman" w:hAnsi="Times New Roman" w:cs="Times New Roman"/>
          <w:color w:val="000000" w:themeColor="text1"/>
          <w:lang w:val="en-US"/>
        </w:rPr>
        <w:t xml:space="preserve">for inspiration. </w:t>
      </w:r>
    </w:p>
    <w:p w14:paraId="0F425735"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7F184B6A" w14:textId="66A12BE4" w:rsidR="00517BC2" w:rsidRPr="002D5488"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For Calvin, as time progressed, s</w:t>
      </w:r>
      <w:r w:rsidRPr="00765B90">
        <w:rPr>
          <w:rFonts w:ascii="Times New Roman" w:hAnsi="Times New Roman" w:cs="Times New Roman"/>
          <w:color w:val="000000" w:themeColor="text1"/>
          <w:lang w:val="en-US"/>
        </w:rPr>
        <w:t>cenes from f</w:t>
      </w:r>
      <w:r>
        <w:rPr>
          <w:rFonts w:ascii="Times New Roman" w:hAnsi="Times New Roman" w:cs="Times New Roman"/>
          <w:color w:val="000000" w:themeColor="text1"/>
          <w:lang w:val="en-US"/>
        </w:rPr>
        <w:t>ifty forty</w:t>
      </w:r>
      <w:r w:rsidRPr="00765B90">
        <w:rPr>
          <w:rFonts w:ascii="Times New Roman" w:hAnsi="Times New Roman" w:cs="Times New Roman"/>
          <w:color w:val="000000" w:themeColor="text1"/>
          <w:lang w:val="en-US"/>
        </w:rPr>
        <w:t xml:space="preserve"> thirty years ago replayed as if </w:t>
      </w:r>
      <w:r>
        <w:rPr>
          <w:rFonts w:ascii="Times New Roman" w:hAnsi="Times New Roman" w:cs="Times New Roman"/>
          <w:color w:val="000000" w:themeColor="text1"/>
          <w:lang w:val="en-US"/>
        </w:rPr>
        <w:t xml:space="preserve">they occurred </w:t>
      </w:r>
      <w:r w:rsidRPr="00765B90">
        <w:rPr>
          <w:rFonts w:ascii="Times New Roman" w:hAnsi="Times New Roman" w:cs="Times New Roman"/>
          <w:color w:val="000000" w:themeColor="text1"/>
          <w:lang w:val="en-US"/>
        </w:rPr>
        <w:t>yester</w:t>
      </w:r>
      <w:r>
        <w:rPr>
          <w:rFonts w:ascii="Times New Roman" w:hAnsi="Times New Roman" w:cs="Times New Roman"/>
          <w:color w:val="000000" w:themeColor="text1"/>
          <w:lang w:val="en-US"/>
        </w:rPr>
        <w:t xml:space="preserve">day. </w:t>
      </w:r>
      <w:proofErr w:type="gramStart"/>
      <w:r>
        <w:rPr>
          <w:rFonts w:ascii="Times New Roman" w:hAnsi="Times New Roman" w:cs="Times New Roman"/>
          <w:color w:val="000000" w:themeColor="text1"/>
          <w:lang w:val="en-US"/>
        </w:rPr>
        <w:t>But yesterday slipped away</w:t>
      </w:r>
      <w:r w:rsidRPr="00062971">
        <w:rPr>
          <w:rFonts w:ascii="Times New Roman" w:hAnsi="Times New Roman" w:cs="Times New Roman"/>
          <w:color w:val="000000" w:themeColor="text1"/>
          <w:lang w:val="en-US"/>
        </w:rPr>
        <w:t>.</w:t>
      </w:r>
      <w:proofErr w:type="gramEnd"/>
      <w:r w:rsidRPr="00062971">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Caught in a</w:t>
      </w:r>
      <w:r w:rsidRPr="007F1048">
        <w:rPr>
          <w:rFonts w:ascii="Times New Roman" w:hAnsi="Times New Roman" w:cs="Times New Roman"/>
          <w:color w:val="000000" w:themeColor="text1"/>
          <w:lang w:val="en-US"/>
        </w:rPr>
        <w:t xml:space="preserve"> malign</w:t>
      </w:r>
      <w:r>
        <w:rPr>
          <w:rFonts w:ascii="Times New Roman" w:hAnsi="Times New Roman" w:cs="Times New Roman"/>
          <w:color w:val="000000" w:themeColor="text1"/>
          <w:lang w:val="en-US"/>
        </w:rPr>
        <w:t xml:space="preserve"> </w:t>
      </w:r>
      <w:r w:rsidRPr="00E81431">
        <w:rPr>
          <w:rFonts w:ascii="Times New Roman" w:hAnsi="Times New Roman" w:cs="Times New Roman"/>
          <w:color w:val="000000" w:themeColor="text1"/>
          <w:lang w:val="en-US"/>
        </w:rPr>
        <w:t xml:space="preserve">neuro fibrous </w:t>
      </w:r>
      <w:r>
        <w:rPr>
          <w:rFonts w:ascii="Times New Roman" w:hAnsi="Times New Roman" w:cs="Times New Roman"/>
          <w:color w:val="000000" w:themeColor="text1"/>
          <w:lang w:val="en-US"/>
        </w:rPr>
        <w:t>web,</w:t>
      </w:r>
      <w:r w:rsidRPr="00062971">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w</w:t>
      </w:r>
      <w:r w:rsidRPr="00062971">
        <w:rPr>
          <w:rFonts w:ascii="Times New Roman" w:hAnsi="Times New Roman" w:cs="Times New Roman"/>
          <w:color w:val="000000" w:themeColor="text1"/>
          <w:lang w:val="en-US"/>
        </w:rPr>
        <w:t>ords dodged recall</w:t>
      </w:r>
      <w:r>
        <w:rPr>
          <w:rFonts w:ascii="Times New Roman" w:hAnsi="Times New Roman" w:cs="Times New Roman"/>
          <w:color w:val="000000" w:themeColor="text1"/>
          <w:lang w:val="en-US"/>
        </w:rPr>
        <w:t>,</w:t>
      </w:r>
      <w:r w:rsidRPr="00062971">
        <w:rPr>
          <w:rFonts w:ascii="Times New Roman" w:hAnsi="Times New Roman" w:cs="Times New Roman"/>
          <w:color w:val="000000" w:themeColor="text1"/>
          <w:lang w:val="en-US"/>
        </w:rPr>
        <w:t xml:space="preserve"> </w:t>
      </w:r>
      <w:r w:rsidRPr="00E81431">
        <w:rPr>
          <w:rFonts w:ascii="Times New Roman" w:hAnsi="Times New Roman" w:cs="Times New Roman"/>
          <w:color w:val="000000" w:themeColor="text1"/>
          <w:lang w:val="en-US"/>
        </w:rPr>
        <w:t xml:space="preserve">time skipped a beat, memories </w:t>
      </w:r>
      <w:r>
        <w:rPr>
          <w:rFonts w:ascii="Times New Roman" w:hAnsi="Times New Roman" w:cs="Times New Roman"/>
          <w:color w:val="000000" w:themeColor="text1"/>
          <w:lang w:val="en-US"/>
        </w:rPr>
        <w:t>stalled.</w:t>
      </w:r>
      <w:r w:rsidRPr="00ED5821">
        <w:rPr>
          <w:rFonts w:ascii="Times New Roman" w:hAnsi="Times New Roman" w:cs="Times New Roman"/>
          <w:color w:val="000000" w:themeColor="text1"/>
          <w:lang w:val="en-US"/>
        </w:rPr>
        <w:t xml:space="preserve"> </w:t>
      </w:r>
      <w:r w:rsidRPr="002D5488">
        <w:rPr>
          <w:rFonts w:ascii="Times New Roman" w:hAnsi="Times New Roman" w:cs="Times New Roman"/>
          <w:color w:val="000000" w:themeColor="text1"/>
          <w:lang w:val="en-US"/>
        </w:rPr>
        <w:t xml:space="preserve">Yet held in some craggy corner, some memory </w:t>
      </w:r>
      <w:proofErr w:type="gramStart"/>
      <w:r w:rsidRPr="002D5488">
        <w:rPr>
          <w:rFonts w:ascii="Times New Roman" w:hAnsi="Times New Roman" w:cs="Times New Roman"/>
          <w:color w:val="000000" w:themeColor="text1"/>
          <w:lang w:val="en-US"/>
        </w:rPr>
        <w:t>outpost,</w:t>
      </w:r>
      <w:proofErr w:type="gramEnd"/>
      <w:r w:rsidRPr="002D5488">
        <w:rPr>
          <w:rFonts w:ascii="Times New Roman" w:hAnsi="Times New Roman" w:cs="Times New Roman"/>
          <w:color w:val="000000" w:themeColor="text1"/>
          <w:lang w:val="en-US"/>
        </w:rPr>
        <w:t xml:space="preserve"> </w:t>
      </w:r>
      <w:r w:rsidR="00431FD2" w:rsidRPr="002D5488">
        <w:rPr>
          <w:rFonts w:ascii="Times New Roman" w:hAnsi="Times New Roman" w:cs="Times New Roman"/>
          <w:color w:val="000000" w:themeColor="text1"/>
          <w:lang w:val="en-US"/>
        </w:rPr>
        <w:t xml:space="preserve">lingered </w:t>
      </w:r>
      <w:r w:rsidR="000F5C91">
        <w:rPr>
          <w:rFonts w:ascii="Times New Roman" w:hAnsi="Times New Roman" w:cs="Times New Roman"/>
          <w:color w:val="000000" w:themeColor="text1"/>
          <w:lang w:val="en-US"/>
        </w:rPr>
        <w:t>our shared laughter</w:t>
      </w:r>
      <w:r w:rsidR="000F5C91" w:rsidRPr="000F5C91">
        <w:rPr>
          <w:rFonts w:ascii="Times New Roman" w:hAnsi="Times New Roman" w:cs="Times New Roman"/>
          <w:color w:val="000000" w:themeColor="text1"/>
          <w:lang w:val="en-US"/>
        </w:rPr>
        <w:t>—</w:t>
      </w:r>
      <w:r w:rsidR="00617B00" w:rsidRPr="002D5488">
        <w:rPr>
          <w:rFonts w:ascii="Times New Roman" w:hAnsi="Times New Roman" w:cs="Times New Roman"/>
          <w:color w:val="000000" w:themeColor="text1"/>
          <w:lang w:val="en-US"/>
        </w:rPr>
        <w:t xml:space="preserve">our </w:t>
      </w:r>
      <w:r w:rsidRPr="002D5488">
        <w:rPr>
          <w:rFonts w:ascii="Times New Roman" w:hAnsi="Times New Roman" w:cs="Times New Roman"/>
          <w:color w:val="000000" w:themeColor="text1"/>
          <w:lang w:val="en-US"/>
        </w:rPr>
        <w:t xml:space="preserve">intrinsic understanding of each other remained intact. </w:t>
      </w:r>
    </w:p>
    <w:p w14:paraId="6212266E"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6D592CCA" w14:textId="595ADF72" w:rsidR="00517BC2" w:rsidRPr="00B243E8"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Meanwhile, </w:t>
      </w:r>
      <w:r w:rsidRPr="004455AD">
        <w:rPr>
          <w:rFonts w:ascii="Times New Roman" w:hAnsi="Times New Roman" w:cs="Times New Roman"/>
          <w:color w:val="000000" w:themeColor="text1"/>
          <w:lang w:val="en-US"/>
        </w:rPr>
        <w:t>I</w:t>
      </w:r>
      <w:r w:rsidR="00CD06B7">
        <w:rPr>
          <w:rFonts w:ascii="Times New Roman" w:hAnsi="Times New Roman" w:cs="Times New Roman"/>
          <w:color w:val="000000" w:themeColor="text1"/>
          <w:lang w:val="en-US"/>
        </w:rPr>
        <w:t xml:space="preserve">, </w:t>
      </w:r>
      <w:r w:rsidRPr="004455AD">
        <w:rPr>
          <w:rFonts w:ascii="Times New Roman" w:hAnsi="Times New Roman" w:cs="Times New Roman"/>
          <w:color w:val="000000" w:themeColor="text1"/>
          <w:lang w:val="en-US"/>
        </w:rPr>
        <w:t>the keeper of our memories</w:t>
      </w:r>
      <w:r w:rsidR="008B27B0">
        <w:rPr>
          <w:rFonts w:ascii="Times New Roman" w:hAnsi="Times New Roman" w:cs="Times New Roman"/>
          <w:color w:val="000000" w:themeColor="text1"/>
          <w:lang w:val="en-US"/>
        </w:rPr>
        <w:t xml:space="preserve">, </w:t>
      </w:r>
      <w:r w:rsidRPr="007F1048">
        <w:rPr>
          <w:rFonts w:ascii="Times New Roman" w:hAnsi="Times New Roman" w:cs="Times New Roman"/>
          <w:color w:val="000000" w:themeColor="text1"/>
          <w:lang w:val="en-US"/>
        </w:rPr>
        <w:t>sifted</w:t>
      </w:r>
      <w:r>
        <w:rPr>
          <w:rFonts w:ascii="Times New Roman" w:hAnsi="Times New Roman" w:cs="Times New Roman"/>
          <w:color w:val="000000" w:themeColor="text1"/>
          <w:lang w:val="en-US"/>
        </w:rPr>
        <w:t xml:space="preserve"> through old photos</w:t>
      </w:r>
      <w:r w:rsidR="00A51FE0">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to </w:t>
      </w:r>
      <w:r w:rsidRPr="00061B4A">
        <w:rPr>
          <w:rFonts w:ascii="Times New Roman" w:hAnsi="Times New Roman" w:cs="Times New Roman"/>
          <w:color w:val="000000" w:themeColor="text1"/>
          <w:lang w:val="en-US"/>
        </w:rPr>
        <w:t>frame</w:t>
      </w:r>
      <w:r>
        <w:rPr>
          <w:rFonts w:ascii="Times New Roman" w:hAnsi="Times New Roman" w:cs="Times New Roman"/>
          <w:color w:val="000000" w:themeColor="text1"/>
          <w:lang w:val="en-US"/>
        </w:rPr>
        <w:t>, to hang on</w:t>
      </w:r>
      <w:r w:rsidRPr="00061B4A">
        <w:rPr>
          <w:rFonts w:ascii="Times New Roman" w:hAnsi="Times New Roman" w:cs="Times New Roman"/>
          <w:color w:val="000000" w:themeColor="text1"/>
          <w:lang w:val="en-US"/>
        </w:rPr>
        <w:t xml:space="preserve"> walls</w:t>
      </w:r>
      <w:r>
        <w:rPr>
          <w:rFonts w:ascii="Times New Roman" w:hAnsi="Times New Roman" w:cs="Times New Roman"/>
          <w:color w:val="000000" w:themeColor="text1"/>
          <w:lang w:val="en-US"/>
        </w:rPr>
        <w:t>,</w:t>
      </w:r>
      <w:r w:rsidRPr="00061B4A">
        <w:rPr>
          <w:rFonts w:ascii="Times New Roman" w:hAnsi="Times New Roman" w:cs="Times New Roman"/>
          <w:color w:val="000000" w:themeColor="text1"/>
          <w:lang w:val="en-US"/>
        </w:rPr>
        <w:t xml:space="preserve"> to remind him</w:t>
      </w:r>
      <w:r>
        <w:rPr>
          <w:rFonts w:ascii="Times New Roman" w:hAnsi="Times New Roman" w:cs="Times New Roman"/>
          <w:color w:val="000000" w:themeColor="text1"/>
          <w:lang w:val="en-US"/>
        </w:rPr>
        <w:t xml:space="preserve"> </w:t>
      </w:r>
      <w:r w:rsidRPr="00061B4A">
        <w:rPr>
          <w:rFonts w:ascii="Times New Roman" w:hAnsi="Times New Roman" w:cs="Times New Roman"/>
          <w:color w:val="000000" w:themeColor="text1"/>
          <w:lang w:val="en-US"/>
        </w:rPr>
        <w:t xml:space="preserve">of </w:t>
      </w:r>
      <w:r>
        <w:rPr>
          <w:rFonts w:ascii="Times New Roman" w:hAnsi="Times New Roman" w:cs="Times New Roman"/>
          <w:color w:val="000000" w:themeColor="text1"/>
          <w:lang w:val="en-US"/>
        </w:rPr>
        <w:t xml:space="preserve">who </w:t>
      </w:r>
      <w:r w:rsidRPr="00061B4A">
        <w:rPr>
          <w:rFonts w:ascii="Times New Roman" w:hAnsi="Times New Roman" w:cs="Times New Roman"/>
          <w:color w:val="000000" w:themeColor="text1"/>
          <w:lang w:val="en-US"/>
        </w:rPr>
        <w:t>he was</w:t>
      </w:r>
      <w:r>
        <w:rPr>
          <w:rFonts w:ascii="Times New Roman" w:hAnsi="Times New Roman" w:cs="Times New Roman"/>
          <w:color w:val="000000" w:themeColor="text1"/>
          <w:lang w:val="en-US"/>
        </w:rPr>
        <w:t xml:space="preserve">. </w:t>
      </w:r>
      <w:r w:rsidRPr="007F1048">
        <w:rPr>
          <w:rFonts w:ascii="Times New Roman" w:hAnsi="Times New Roman" w:cs="Times New Roman"/>
          <w:color w:val="000000" w:themeColor="text1"/>
          <w:lang w:val="en-US"/>
        </w:rPr>
        <w:t>I</w:t>
      </w:r>
      <w:r w:rsidR="00FC176C">
        <w:rPr>
          <w:rFonts w:ascii="Times New Roman" w:hAnsi="Times New Roman" w:cs="Times New Roman"/>
          <w:color w:val="000000" w:themeColor="text1"/>
          <w:lang w:val="en-US"/>
        </w:rPr>
        <w:t xml:space="preserve"> </w:t>
      </w:r>
      <w:r w:rsidRPr="007F1048">
        <w:rPr>
          <w:rFonts w:ascii="Times New Roman" w:hAnsi="Times New Roman" w:cs="Times New Roman"/>
          <w:color w:val="000000" w:themeColor="text1"/>
          <w:lang w:val="en-US"/>
        </w:rPr>
        <w:t>clung</w:t>
      </w:r>
      <w:r w:rsidRPr="004455AD">
        <w:rPr>
          <w:rFonts w:ascii="Times New Roman" w:hAnsi="Times New Roman" w:cs="Times New Roman"/>
          <w:color w:val="000000" w:themeColor="text1"/>
          <w:lang w:val="en-US"/>
        </w:rPr>
        <w:t xml:space="preserve"> to the</w:t>
      </w:r>
      <w:r>
        <w:rPr>
          <w:rFonts w:ascii="Times New Roman" w:hAnsi="Times New Roman" w:cs="Times New Roman"/>
          <w:color w:val="000000" w:themeColor="text1"/>
          <w:lang w:val="en-US"/>
        </w:rPr>
        <w:t xml:space="preserve"> timbre of his voice</w:t>
      </w:r>
      <w:r w:rsidR="00FC176C">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reminiscent of his dry slightly wacky humor</w:t>
      </w:r>
      <w:r w:rsidR="00FC176C">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and </w:t>
      </w:r>
      <w:r w:rsidRPr="007F1048">
        <w:rPr>
          <w:rFonts w:ascii="Times New Roman" w:hAnsi="Times New Roman" w:cs="Times New Roman"/>
          <w:color w:val="000000" w:themeColor="text1"/>
          <w:lang w:val="en-US"/>
        </w:rPr>
        <w:t xml:space="preserve">took </w:t>
      </w:r>
      <w:r>
        <w:rPr>
          <w:rFonts w:ascii="Times New Roman" w:hAnsi="Times New Roman" w:cs="Times New Roman"/>
          <w:color w:val="000000" w:themeColor="text1"/>
          <w:lang w:val="en-US"/>
        </w:rPr>
        <w:t xml:space="preserve">comfort in the familiar touch of his hand, the </w:t>
      </w:r>
      <w:r w:rsidRPr="00765B90">
        <w:rPr>
          <w:rFonts w:ascii="Times New Roman" w:hAnsi="Times New Roman" w:cs="Times New Roman"/>
          <w:color w:val="000000" w:themeColor="text1"/>
          <w:lang w:val="en-US"/>
        </w:rPr>
        <w:t>smell of Old Spice</w:t>
      </w:r>
      <w:r>
        <w:rPr>
          <w:rFonts w:ascii="Times New Roman" w:hAnsi="Times New Roman" w:cs="Times New Roman"/>
          <w:color w:val="000000" w:themeColor="text1"/>
          <w:lang w:val="en-US"/>
        </w:rPr>
        <w:t>,</w:t>
      </w:r>
      <w:r w:rsidRPr="00765B9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of </w:t>
      </w:r>
      <w:r w:rsidRPr="00765B90">
        <w:rPr>
          <w:rFonts w:ascii="Times New Roman" w:hAnsi="Times New Roman" w:cs="Times New Roman"/>
          <w:color w:val="000000" w:themeColor="text1"/>
          <w:lang w:val="en-US"/>
        </w:rPr>
        <w:t>lemony s</w:t>
      </w:r>
      <w:r>
        <w:rPr>
          <w:rFonts w:ascii="Times New Roman" w:hAnsi="Times New Roman" w:cs="Times New Roman"/>
          <w:color w:val="000000" w:themeColor="text1"/>
          <w:lang w:val="en-US"/>
        </w:rPr>
        <w:t xml:space="preserve">hampoo. </w:t>
      </w:r>
      <w:r w:rsidRPr="00A86934">
        <w:rPr>
          <w:rFonts w:ascii="Times New Roman" w:hAnsi="Times New Roman" w:cs="Times New Roman"/>
          <w:color w:val="000000" w:themeColor="text1"/>
          <w:lang w:val="en-US"/>
        </w:rPr>
        <w:t xml:space="preserve">This moment in time, I told myself, was </w:t>
      </w:r>
      <w:r>
        <w:rPr>
          <w:rFonts w:ascii="Times New Roman" w:hAnsi="Times New Roman" w:cs="Times New Roman"/>
          <w:color w:val="000000" w:themeColor="text1"/>
          <w:lang w:val="en-US"/>
        </w:rPr>
        <w:t xml:space="preserve">just </w:t>
      </w:r>
      <w:r w:rsidRPr="00A86934">
        <w:rPr>
          <w:rFonts w:ascii="Times New Roman" w:hAnsi="Times New Roman" w:cs="Times New Roman"/>
          <w:color w:val="000000" w:themeColor="text1"/>
          <w:lang w:val="en-US"/>
        </w:rPr>
        <w:t>a continuation of our relationship</w:t>
      </w:r>
      <w:r>
        <w:rPr>
          <w:rFonts w:ascii="Times New Roman" w:hAnsi="Times New Roman" w:cs="Times New Roman"/>
          <w:color w:val="000000" w:themeColor="text1"/>
          <w:lang w:val="en-US"/>
        </w:rPr>
        <w:t xml:space="preserve">. </w:t>
      </w:r>
      <w:proofErr w:type="gramStart"/>
      <w:r>
        <w:rPr>
          <w:rFonts w:ascii="Times New Roman" w:hAnsi="Times New Roman" w:cs="Times New Roman"/>
          <w:color w:val="000000" w:themeColor="text1"/>
          <w:lang w:val="en-US"/>
        </w:rPr>
        <w:t>A continuation</w:t>
      </w:r>
      <w:r w:rsidR="00FC176C">
        <w:rPr>
          <w:rFonts w:ascii="Times New Roman" w:hAnsi="Times New Roman" w:cs="Times New Roman"/>
          <w:color w:val="000000" w:themeColor="text1"/>
          <w:lang w:val="en-US"/>
        </w:rPr>
        <w:t>,</w:t>
      </w:r>
      <w:r w:rsidRPr="00A86934">
        <w:rPr>
          <w:rFonts w:ascii="Times New Roman" w:hAnsi="Times New Roman" w:cs="Times New Roman"/>
          <w:color w:val="000000" w:themeColor="text1"/>
          <w:lang w:val="en-US"/>
        </w:rPr>
        <w:t xml:space="preserve"> but with a variation in terms</w:t>
      </w:r>
      <w:r w:rsidRPr="007F1048">
        <w:rPr>
          <w:rFonts w:ascii="Times New Roman" w:hAnsi="Times New Roman" w:cs="Times New Roman"/>
          <w:color w:val="000000" w:themeColor="text1"/>
          <w:lang w:val="en-US"/>
        </w:rPr>
        <w:t>.</w:t>
      </w:r>
      <w:proofErr w:type="gramEnd"/>
      <w:r w:rsidRPr="007F1048">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Even so, there was </w:t>
      </w:r>
      <w:proofErr w:type="gramStart"/>
      <w:r>
        <w:rPr>
          <w:rFonts w:ascii="Times New Roman" w:hAnsi="Times New Roman" w:cs="Times New Roman"/>
          <w:color w:val="000000" w:themeColor="text1"/>
          <w:lang w:val="en-US"/>
        </w:rPr>
        <w:t xml:space="preserve">a </w:t>
      </w:r>
      <w:r w:rsidRPr="00532F09">
        <w:rPr>
          <w:rFonts w:ascii="Times New Roman" w:hAnsi="Times New Roman" w:cs="Times New Roman"/>
          <w:color w:val="000000" w:themeColor="text1"/>
          <w:lang w:val="en-US"/>
        </w:rPr>
        <w:t>sadness</w:t>
      </w:r>
      <w:proofErr w:type="gramEnd"/>
      <w:r w:rsidRPr="00532F09">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in </w:t>
      </w:r>
      <w:r w:rsidRPr="00532F09">
        <w:rPr>
          <w:rFonts w:ascii="Times New Roman" w:hAnsi="Times New Roman" w:cs="Times New Roman"/>
          <w:color w:val="000000" w:themeColor="text1"/>
          <w:lang w:val="en-US"/>
        </w:rPr>
        <w:t>curating our memories alone</w:t>
      </w:r>
      <w:r>
        <w:rPr>
          <w:rFonts w:ascii="Times New Roman" w:hAnsi="Times New Roman" w:cs="Times New Roman"/>
          <w:color w:val="000000" w:themeColor="text1"/>
          <w:lang w:val="en-US"/>
        </w:rPr>
        <w:t>.</w:t>
      </w:r>
    </w:p>
    <w:p w14:paraId="111831A1" w14:textId="77777777" w:rsidR="00517BC2" w:rsidRPr="00532F09"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6834A4DC" w14:textId="4A69D7DF" w:rsidR="00517BC2" w:rsidRPr="00E8285D" w:rsidRDefault="00517BC2" w:rsidP="00C22578">
      <w:pPr>
        <w:spacing w:line="480" w:lineRule="auto"/>
        <w:rPr>
          <w:rFonts w:ascii="Times New Roman" w:hAnsi="Times New Roman" w:cs="Times New Roman"/>
          <w:color w:val="000000" w:themeColor="text1"/>
          <w:lang w:val="en-US"/>
        </w:rPr>
      </w:pPr>
      <w:r w:rsidRPr="00E8285D">
        <w:rPr>
          <w:rFonts w:ascii="Times New Roman" w:hAnsi="Times New Roman" w:cs="Times New Roman"/>
          <w:color w:val="000000" w:themeColor="text1"/>
          <w:lang w:val="en-US"/>
        </w:rPr>
        <w:lastRenderedPageBreak/>
        <w:t>The essence of Freud felt mummified in the carefully dusted and polish</w:t>
      </w:r>
      <w:r>
        <w:rPr>
          <w:rFonts w:ascii="Times New Roman" w:hAnsi="Times New Roman" w:cs="Times New Roman"/>
          <w:color w:val="000000" w:themeColor="text1"/>
          <w:lang w:val="en-US"/>
        </w:rPr>
        <w:t>ed items</w:t>
      </w:r>
      <w:r w:rsidR="00A51FE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items </w:t>
      </w:r>
      <w:r w:rsidRPr="00E8285D">
        <w:rPr>
          <w:rFonts w:ascii="Times New Roman" w:hAnsi="Times New Roman" w:cs="Times New Roman"/>
          <w:color w:val="000000" w:themeColor="text1"/>
          <w:lang w:val="en-US"/>
        </w:rPr>
        <w:t xml:space="preserve">which never moved but collectively gave the impression </w:t>
      </w:r>
      <w:r w:rsidR="00A51FE0">
        <w:rPr>
          <w:rFonts w:ascii="Times New Roman" w:hAnsi="Times New Roman" w:cs="Times New Roman"/>
          <w:color w:val="000000" w:themeColor="text1"/>
          <w:lang w:val="en-US"/>
        </w:rPr>
        <w:t xml:space="preserve">that </w:t>
      </w:r>
      <w:r w:rsidRPr="00E8285D">
        <w:rPr>
          <w:rFonts w:ascii="Times New Roman" w:hAnsi="Times New Roman" w:cs="Times New Roman"/>
          <w:color w:val="000000" w:themeColor="text1"/>
          <w:lang w:val="en-US"/>
        </w:rPr>
        <w:t xml:space="preserve">he had popped out of the room for a moment or two to pass across the </w:t>
      </w:r>
      <w:r w:rsidRPr="002D5488">
        <w:rPr>
          <w:rFonts w:ascii="Times New Roman" w:hAnsi="Times New Roman" w:cs="Times New Roman"/>
          <w:color w:val="000000" w:themeColor="text1"/>
          <w:lang w:val="en-US"/>
        </w:rPr>
        <w:t>flickering</w:t>
      </w:r>
      <w:r w:rsidRPr="00E8285D">
        <w:rPr>
          <w:rFonts w:ascii="Times New Roman" w:hAnsi="Times New Roman" w:cs="Times New Roman"/>
          <w:color w:val="000000" w:themeColor="text1"/>
          <w:lang w:val="en-US"/>
        </w:rPr>
        <w:t xml:space="preserve"> film screen, to laugh with friends, to pet a favored dog,</w:t>
      </w:r>
      <w:r w:rsidR="004E1DE4">
        <w:rPr>
          <w:rFonts w:ascii="Times New Roman" w:hAnsi="Times New Roman" w:cs="Times New Roman"/>
          <w:color w:val="000000" w:themeColor="text1"/>
          <w:lang w:val="en-US"/>
        </w:rPr>
        <w:t xml:space="preserve"> to</w:t>
      </w:r>
      <w:r w:rsidRPr="00E8285D">
        <w:rPr>
          <w:rFonts w:ascii="Times New Roman" w:hAnsi="Times New Roman" w:cs="Times New Roman"/>
          <w:color w:val="000000" w:themeColor="text1"/>
          <w:lang w:val="en-US"/>
        </w:rPr>
        <w:t xml:space="preserve"> sit in a garden chair on the veranda, a blanket across his knees</w:t>
      </w:r>
      <w:r w:rsidRPr="002D5488">
        <w:rPr>
          <w:rFonts w:ascii="Times New Roman" w:hAnsi="Times New Roman" w:cs="Times New Roman"/>
          <w:color w:val="000000" w:themeColor="text1"/>
          <w:lang w:val="en-US"/>
        </w:rPr>
        <w:t xml:space="preserve">, </w:t>
      </w:r>
      <w:r w:rsidR="00C22578" w:rsidRPr="002D5488">
        <w:rPr>
          <w:rFonts w:ascii="Times New Roman" w:hAnsi="Times New Roman" w:cs="Times New Roman"/>
          <w:color w:val="000000" w:themeColor="text1"/>
          <w:lang w:val="en-US"/>
        </w:rPr>
        <w:t xml:space="preserve">his wife tending to him, the neat parting of her short grey hair visible as she inclined her head and laid a </w:t>
      </w:r>
      <w:r w:rsidR="00110A53" w:rsidRPr="002D5488">
        <w:rPr>
          <w:rFonts w:ascii="Times New Roman" w:hAnsi="Times New Roman" w:cs="Times New Roman"/>
          <w:color w:val="000000" w:themeColor="text1"/>
          <w:lang w:val="en-US"/>
        </w:rPr>
        <w:t>gentle hand</w:t>
      </w:r>
      <w:r w:rsidR="00C22578" w:rsidRPr="002D5488">
        <w:rPr>
          <w:rFonts w:ascii="Times New Roman" w:hAnsi="Times New Roman" w:cs="Times New Roman"/>
          <w:color w:val="000000" w:themeColor="text1"/>
          <w:lang w:val="en-US"/>
        </w:rPr>
        <w:t xml:space="preserve"> on his arm. </w:t>
      </w:r>
      <w:r w:rsidRPr="00E8285D">
        <w:rPr>
          <w:rFonts w:ascii="Times New Roman" w:hAnsi="Times New Roman" w:cs="Times New Roman"/>
          <w:color w:val="000000" w:themeColor="text1"/>
          <w:lang w:val="en-US"/>
        </w:rPr>
        <w:t>And if the film should reverse, he’d reel back in comic motion</w:t>
      </w:r>
      <w:r>
        <w:rPr>
          <w:rFonts w:ascii="Times New Roman" w:hAnsi="Times New Roman" w:cs="Times New Roman"/>
          <w:color w:val="000000" w:themeColor="text1"/>
          <w:lang w:val="en-US"/>
        </w:rPr>
        <w:t xml:space="preserve">, arms flailing, </w:t>
      </w:r>
      <w:r w:rsidRPr="00E8285D">
        <w:rPr>
          <w:rFonts w:ascii="Times New Roman" w:hAnsi="Times New Roman" w:cs="Times New Roman"/>
          <w:color w:val="000000" w:themeColor="text1"/>
          <w:lang w:val="en-US"/>
        </w:rPr>
        <w:t>to a present past, to his study, to his desk, an A3 notepad and a succession of patients</w:t>
      </w:r>
      <w:r w:rsidR="00A51FE0">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his </w:t>
      </w:r>
      <w:proofErr w:type="spellStart"/>
      <w:r w:rsidRPr="00E8285D">
        <w:rPr>
          <w:rFonts w:ascii="Times New Roman" w:hAnsi="Times New Roman" w:cs="Times New Roman"/>
          <w:color w:val="000000" w:themeColor="text1"/>
          <w:lang w:val="en-US"/>
        </w:rPr>
        <w:t>analysands</w:t>
      </w:r>
      <w:proofErr w:type="spellEnd"/>
      <w:r w:rsidR="00A51FE0">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recumbent on the couch. </w:t>
      </w:r>
      <w:r w:rsidRPr="00E8285D">
        <w:rPr>
          <w:rFonts w:ascii="Times New Roman" w:hAnsi="Times New Roman" w:cs="Times New Roman"/>
          <w:i/>
          <w:color w:val="000000" w:themeColor="text1"/>
          <w:lang w:val="en-US"/>
        </w:rPr>
        <w:t>I hope I’m not boring you.</w:t>
      </w:r>
      <w:r w:rsidRPr="00E8285D">
        <w:rPr>
          <w:rFonts w:ascii="Times New Roman" w:hAnsi="Times New Roman" w:cs="Times New Roman"/>
          <w:color w:val="000000" w:themeColor="text1"/>
          <w:lang w:val="en-US"/>
        </w:rPr>
        <w:t xml:space="preserve"> </w:t>
      </w:r>
      <w:r w:rsidR="007109A9" w:rsidRPr="00110A53">
        <w:rPr>
          <w:rFonts w:ascii="Times New Roman" w:hAnsi="Times New Roman" w:cs="Times New Roman"/>
          <w:color w:val="000000" w:themeColor="text1"/>
          <w:lang w:val="en-US"/>
        </w:rPr>
        <w:t>Here,</w:t>
      </w:r>
      <w:r w:rsidR="007109A9">
        <w:rPr>
          <w:rFonts w:ascii="Times New Roman" w:hAnsi="Times New Roman" w:cs="Times New Roman"/>
          <w:color w:val="000000" w:themeColor="text1"/>
          <w:lang w:val="en-US"/>
        </w:rPr>
        <w:t xml:space="preserve"> </w:t>
      </w:r>
      <w:r w:rsidRPr="00E8285D">
        <w:rPr>
          <w:rFonts w:ascii="Times New Roman" w:hAnsi="Times New Roman" w:cs="Times New Roman"/>
          <w:color w:val="000000" w:themeColor="text1"/>
          <w:lang w:val="en-US"/>
        </w:rPr>
        <w:t>Freud never rests, is never at peace, memories of him are in repeat</w:t>
      </w:r>
      <w:r w:rsidR="00EA0A9E">
        <w:rPr>
          <w:rFonts w:ascii="Times New Roman" w:hAnsi="Times New Roman" w:cs="Times New Roman"/>
          <w:color w:val="000000" w:themeColor="text1"/>
          <w:lang w:val="en-US"/>
        </w:rPr>
        <w:t xml:space="preserve">, </w:t>
      </w:r>
      <w:r w:rsidRPr="00E8285D">
        <w:rPr>
          <w:rFonts w:ascii="Times New Roman" w:hAnsi="Times New Roman" w:cs="Times New Roman"/>
          <w:color w:val="000000" w:themeColor="text1"/>
          <w:lang w:val="en-US"/>
        </w:rPr>
        <w:t>perpetual motion.</w:t>
      </w:r>
    </w:p>
    <w:p w14:paraId="46A56EAD"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22D35"/>
          <w:lang w:val="en-US"/>
        </w:rPr>
      </w:pPr>
    </w:p>
    <w:p w14:paraId="5393CC1F"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4472C4" w:themeColor="accent1"/>
          <w:u w:val="single"/>
          <w:lang w:val="en-US"/>
        </w:rPr>
      </w:pPr>
    </w:p>
    <w:p w14:paraId="680AA2F7" w14:textId="5AB70260"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50215F">
        <w:rPr>
          <w:rFonts w:ascii="Times New Roman" w:hAnsi="Times New Roman" w:cs="Times New Roman"/>
          <w:color w:val="000000" w:themeColor="text1"/>
          <w:lang w:val="en-US"/>
        </w:rPr>
        <w:t>There was</w:t>
      </w:r>
      <w:r w:rsidRPr="00752FCD">
        <w:rPr>
          <w:rFonts w:ascii="Times New Roman" w:hAnsi="Times New Roman" w:cs="Times New Roman"/>
          <w:color w:val="000000" w:themeColor="text1"/>
          <w:lang w:val="en-US"/>
        </w:rPr>
        <w:t xml:space="preserve"> something exhausting in this constant repetition of memories. The past haunting the present. In a filmic version, the images never change</w:t>
      </w:r>
      <w:r w:rsidR="007D146C">
        <w:rPr>
          <w:rFonts w:ascii="Times New Roman" w:hAnsi="Times New Roman" w:cs="Times New Roman"/>
          <w:color w:val="000000" w:themeColor="text1"/>
          <w:lang w:val="en-US"/>
        </w:rPr>
        <w:t>.</w:t>
      </w:r>
      <w:r w:rsidRPr="00752FCD">
        <w:rPr>
          <w:rFonts w:ascii="Times New Roman" w:hAnsi="Times New Roman" w:cs="Times New Roman"/>
          <w:color w:val="000000" w:themeColor="text1"/>
          <w:lang w:val="en-US"/>
        </w:rPr>
        <w:t xml:space="preserve"> </w:t>
      </w:r>
      <w:r w:rsidR="007D146C">
        <w:rPr>
          <w:rFonts w:ascii="Times New Roman" w:hAnsi="Times New Roman" w:cs="Times New Roman"/>
          <w:color w:val="000000" w:themeColor="text1"/>
          <w:lang w:val="en-US"/>
        </w:rPr>
        <w:t>I</w:t>
      </w:r>
      <w:r w:rsidRPr="00752FCD">
        <w:rPr>
          <w:rFonts w:ascii="Times New Roman" w:hAnsi="Times New Roman" w:cs="Times New Roman"/>
          <w:color w:val="000000" w:themeColor="text1"/>
          <w:lang w:val="en-US"/>
        </w:rPr>
        <w:t>n a remembered version, the pas</w:t>
      </w:r>
      <w:r w:rsidR="007D146C">
        <w:rPr>
          <w:rFonts w:ascii="Times New Roman" w:hAnsi="Times New Roman" w:cs="Times New Roman"/>
          <w:color w:val="000000" w:themeColor="text1"/>
          <w:lang w:val="en-US"/>
        </w:rPr>
        <w:t>t is subject to the mind’s edit,</w:t>
      </w:r>
      <w:r w:rsidRPr="00752FCD">
        <w:rPr>
          <w:rFonts w:ascii="Times New Roman" w:hAnsi="Times New Roman" w:cs="Times New Roman"/>
          <w:color w:val="000000" w:themeColor="text1"/>
          <w:lang w:val="en-US"/>
        </w:rPr>
        <w:t xml:space="preserve"> versions rewritten and reimagined. </w:t>
      </w:r>
    </w:p>
    <w:p w14:paraId="7B1AD889"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themeColor="text1"/>
          <w:lang w:val="en-US"/>
        </w:rPr>
      </w:pPr>
    </w:p>
    <w:p w14:paraId="4FF1F4CF" w14:textId="598B708F" w:rsidR="00517BC2" w:rsidRPr="003F0943"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rPr>
      </w:pPr>
      <w:r>
        <w:rPr>
          <w:rFonts w:ascii="Times New Roman" w:hAnsi="Times New Roman" w:cs="Times New Roman"/>
          <w:iCs/>
          <w:color w:val="000000" w:themeColor="text1"/>
          <w:lang w:val="en-US"/>
        </w:rPr>
        <w:t>“</w:t>
      </w:r>
      <w:r w:rsidRPr="00142BCE">
        <w:rPr>
          <w:rFonts w:ascii="Times New Roman" w:hAnsi="Times New Roman" w:cs="Times New Roman"/>
          <w:iCs/>
          <w:color w:val="000000" w:themeColor="text1"/>
          <w:lang w:val="en-US"/>
        </w:rPr>
        <w:t>Memory Wall</w:t>
      </w:r>
      <w:r w:rsidR="000F5D99">
        <w:rPr>
          <w:rFonts w:ascii="Times New Roman" w:hAnsi="Times New Roman" w:cs="Times New Roman"/>
          <w:iCs/>
          <w:color w:val="000000" w:themeColor="text1"/>
          <w:lang w:val="en-US"/>
        </w:rPr>
        <w:t>,</w:t>
      </w:r>
      <w:r>
        <w:rPr>
          <w:rFonts w:ascii="Times New Roman" w:hAnsi="Times New Roman" w:cs="Times New Roman"/>
          <w:iCs/>
          <w:color w:val="000000" w:themeColor="text1"/>
          <w:lang w:val="en-US"/>
        </w:rPr>
        <w:t>”</w:t>
      </w:r>
      <w:r>
        <w:rPr>
          <w:rFonts w:ascii="Times New Roman" w:hAnsi="Times New Roman" w:cs="Times New Roman"/>
          <w:color w:val="000000" w:themeColor="text1"/>
          <w:lang w:val="en-US"/>
        </w:rPr>
        <w:t xml:space="preserve"> </w:t>
      </w:r>
      <w:r w:rsidR="000F5D99">
        <w:rPr>
          <w:rFonts w:ascii="Times New Roman" w:hAnsi="Times New Roman" w:cs="Times New Roman"/>
          <w:color w:val="000000" w:themeColor="text1"/>
          <w:lang w:val="en-US"/>
        </w:rPr>
        <w:t xml:space="preserve">a short story by </w:t>
      </w:r>
      <w:r>
        <w:rPr>
          <w:rFonts w:ascii="Times New Roman" w:hAnsi="Times New Roman" w:cs="Times New Roman"/>
          <w:color w:val="000000" w:themeColor="text1"/>
          <w:lang w:val="en-US"/>
        </w:rPr>
        <w:t xml:space="preserve">Anthony </w:t>
      </w:r>
      <w:proofErr w:type="spellStart"/>
      <w:r>
        <w:rPr>
          <w:rFonts w:ascii="Times New Roman" w:hAnsi="Times New Roman" w:cs="Times New Roman"/>
          <w:color w:val="000000" w:themeColor="text1"/>
          <w:lang w:val="en-US"/>
        </w:rPr>
        <w:t>Doerr</w:t>
      </w:r>
      <w:proofErr w:type="spellEnd"/>
      <w:r w:rsidR="000F5D99">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set in the near future, gives voice to the as yet unimaginable, to a time when memories can be captured and </w:t>
      </w:r>
      <w:r>
        <w:rPr>
          <w:rFonts w:ascii="Times New Roman" w:hAnsi="Times New Roman" w:cs="Times New Roman"/>
          <w:color w:val="000000" w:themeColor="text1"/>
        </w:rPr>
        <w:t xml:space="preserve">physically extracted through surgically placed cerebral pipes, to be stacked and stored on beige cartridges like musical tapes in a box and replayed through a vibrating helmet. The protagonist, a fifteen-year-old memory-tapper </w:t>
      </w:r>
      <w:r w:rsidR="000F5D99">
        <w:rPr>
          <w:rFonts w:ascii="Times New Roman" w:hAnsi="Times New Roman" w:cs="Times New Roman"/>
          <w:color w:val="000000" w:themeColor="text1"/>
        </w:rPr>
        <w:t xml:space="preserve">named </w:t>
      </w:r>
      <w:proofErr w:type="spellStart"/>
      <w:r>
        <w:rPr>
          <w:rFonts w:ascii="Times New Roman" w:hAnsi="Times New Roman" w:cs="Times New Roman"/>
          <w:color w:val="000000" w:themeColor="text1"/>
        </w:rPr>
        <w:t>Luvo</w:t>
      </w:r>
      <w:proofErr w:type="spellEnd"/>
      <w:r>
        <w:rPr>
          <w:rFonts w:ascii="Times New Roman" w:hAnsi="Times New Roman" w:cs="Times New Roman"/>
          <w:color w:val="000000" w:themeColor="text1"/>
        </w:rPr>
        <w:t xml:space="preserve">, his own memories almost all </w:t>
      </w:r>
      <w:proofErr w:type="gramStart"/>
      <w:r>
        <w:rPr>
          <w:rFonts w:ascii="Times New Roman" w:hAnsi="Times New Roman" w:cs="Times New Roman"/>
          <w:color w:val="000000" w:themeColor="text1"/>
        </w:rPr>
        <w:t>erased,</w:t>
      </w:r>
      <w:proofErr w:type="gramEnd"/>
      <w:r>
        <w:rPr>
          <w:rFonts w:ascii="Times New Roman" w:hAnsi="Times New Roman" w:cs="Times New Roman"/>
          <w:color w:val="000000" w:themeColor="text1"/>
        </w:rPr>
        <w:t xml:space="preserve"> threads his way through the narrative</w:t>
      </w:r>
      <w:r w:rsidR="000F5D99">
        <w:rPr>
          <w:rFonts w:ascii="Times New Roman" w:hAnsi="Times New Roman" w:cs="Times New Roman"/>
          <w:color w:val="000000" w:themeColor="text1"/>
        </w:rPr>
        <w:t>. H</w:t>
      </w:r>
      <w:r>
        <w:rPr>
          <w:rFonts w:ascii="Times New Roman" w:hAnsi="Times New Roman" w:cs="Times New Roman"/>
          <w:color w:val="000000" w:themeColor="text1"/>
        </w:rPr>
        <w:t xml:space="preserve">is outer world </w:t>
      </w:r>
      <w:r w:rsidR="000F5D99">
        <w:rPr>
          <w:rFonts w:ascii="Times New Roman" w:hAnsi="Times New Roman" w:cs="Times New Roman"/>
          <w:color w:val="000000" w:themeColor="text1"/>
        </w:rPr>
        <w:t xml:space="preserve">is </w:t>
      </w:r>
      <w:r>
        <w:rPr>
          <w:rFonts w:ascii="Times New Roman" w:hAnsi="Times New Roman" w:cs="Times New Roman"/>
          <w:color w:val="000000" w:themeColor="text1"/>
        </w:rPr>
        <w:t>the streets of Cape Town, his inner world the stolen memories of Alma, an ailing, part</w:t>
      </w:r>
      <w:r w:rsidR="003A2B55">
        <w:rPr>
          <w:rFonts w:ascii="Times New Roman" w:hAnsi="Times New Roman" w:cs="Times New Roman"/>
          <w:color w:val="000000" w:themeColor="text1"/>
        </w:rPr>
        <w:t>-</w:t>
      </w:r>
      <w:r>
        <w:rPr>
          <w:rFonts w:ascii="Times New Roman" w:hAnsi="Times New Roman" w:cs="Times New Roman"/>
          <w:color w:val="000000" w:themeColor="text1"/>
        </w:rPr>
        <w:t xml:space="preserve">demented </w:t>
      </w:r>
      <w:r w:rsidR="000F5D99">
        <w:rPr>
          <w:rFonts w:ascii="Times New Roman" w:hAnsi="Times New Roman" w:cs="Times New Roman"/>
          <w:color w:val="000000" w:themeColor="text1"/>
        </w:rPr>
        <w:t>seventy-four</w:t>
      </w:r>
      <w:r>
        <w:rPr>
          <w:rFonts w:ascii="Times New Roman" w:hAnsi="Times New Roman" w:cs="Times New Roman"/>
          <w:color w:val="000000" w:themeColor="text1"/>
        </w:rPr>
        <w:t xml:space="preserve">-year-old. </w:t>
      </w:r>
      <w:r w:rsidRPr="0047324E">
        <w:rPr>
          <w:rFonts w:ascii="Times New Roman" w:hAnsi="Times New Roman" w:cs="Times New Roman"/>
          <w:i/>
          <w:color w:val="000000" w:themeColor="text1"/>
          <w:lang w:val="en-US"/>
        </w:rPr>
        <w:t xml:space="preserve">Remember a memory often </w:t>
      </w:r>
      <w:r>
        <w:rPr>
          <w:rFonts w:ascii="Times New Roman" w:hAnsi="Times New Roman" w:cs="Times New Roman"/>
          <w:i/>
          <w:color w:val="000000" w:themeColor="text1"/>
          <w:lang w:val="en-US"/>
        </w:rPr>
        <w:t>enough</w:t>
      </w:r>
      <w:r w:rsidRPr="00AA3922">
        <w:rPr>
          <w:rFonts w:ascii="Times New Roman" w:hAnsi="Times New Roman" w:cs="Times New Roman"/>
          <w:color w:val="000000" w:themeColor="text1"/>
          <w:lang w:val="en-US"/>
        </w:rPr>
        <w:t>,</w:t>
      </w:r>
      <w:r>
        <w:rPr>
          <w:rFonts w:ascii="Times New Roman" w:hAnsi="Times New Roman" w:cs="Times New Roman"/>
          <w:i/>
          <w:color w:val="000000" w:themeColor="text1"/>
          <w:lang w:val="en-US"/>
        </w:rPr>
        <w:t xml:space="preserve"> </w:t>
      </w:r>
      <w:proofErr w:type="spellStart"/>
      <w:r w:rsidRPr="003D5F70">
        <w:rPr>
          <w:rFonts w:ascii="Times New Roman" w:hAnsi="Times New Roman" w:cs="Times New Roman"/>
          <w:color w:val="000000" w:themeColor="text1"/>
          <w:lang w:val="en-US"/>
        </w:rPr>
        <w:t>Luvo</w:t>
      </w:r>
      <w:proofErr w:type="spellEnd"/>
      <w:r w:rsidRPr="003D5F7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thinks. </w:t>
      </w:r>
      <w:r w:rsidRPr="00E264C6">
        <w:rPr>
          <w:rFonts w:ascii="Times New Roman" w:hAnsi="Times New Roman" w:cs="Times New Roman"/>
          <w:i/>
          <w:color w:val="000000" w:themeColor="text1"/>
          <w:lang w:val="en-US"/>
        </w:rPr>
        <w:t>Maybe it takes over.</w:t>
      </w:r>
      <w:r>
        <w:rPr>
          <w:rFonts w:ascii="Times New Roman" w:hAnsi="Times New Roman" w:cs="Times New Roman"/>
          <w:i/>
          <w:color w:val="000000" w:themeColor="text1"/>
          <w:lang w:val="en-US"/>
        </w:rPr>
        <w:t xml:space="preserve"> M</w:t>
      </w:r>
      <w:r w:rsidRPr="0047324E">
        <w:rPr>
          <w:rFonts w:ascii="Times New Roman" w:hAnsi="Times New Roman" w:cs="Times New Roman"/>
          <w:i/>
          <w:color w:val="000000" w:themeColor="text1"/>
          <w:lang w:val="en-US"/>
        </w:rPr>
        <w:t>aybe,</w:t>
      </w:r>
      <w:r>
        <w:rPr>
          <w:rFonts w:ascii="Times New Roman" w:hAnsi="Times New Roman" w:cs="Times New Roman"/>
          <w:i/>
          <w:color w:val="000000" w:themeColor="text1"/>
          <w:lang w:val="en-US"/>
        </w:rPr>
        <w:t xml:space="preserve"> </w:t>
      </w:r>
      <w:r w:rsidRPr="0047324E">
        <w:rPr>
          <w:rFonts w:ascii="Times New Roman" w:hAnsi="Times New Roman" w:cs="Times New Roman"/>
          <w:i/>
          <w:color w:val="000000" w:themeColor="text1"/>
          <w:lang w:val="en-US"/>
        </w:rPr>
        <w:t xml:space="preserve">the memory </w:t>
      </w:r>
      <w:r w:rsidRPr="005A338E">
        <w:rPr>
          <w:rFonts w:ascii="Times New Roman" w:hAnsi="Times New Roman" w:cs="Times New Roman"/>
          <w:i/>
          <w:color w:val="000000" w:themeColor="text1"/>
          <w:lang w:val="en-US"/>
        </w:rPr>
        <w:t>becomes</w:t>
      </w:r>
      <w:r w:rsidRPr="0047324E">
        <w:rPr>
          <w:rFonts w:ascii="Times New Roman" w:hAnsi="Times New Roman" w:cs="Times New Roman"/>
          <w:i/>
          <w:color w:val="000000" w:themeColor="text1"/>
          <w:lang w:val="en-US"/>
        </w:rPr>
        <w:t xml:space="preserve"> new again</w:t>
      </w:r>
      <w:r>
        <w:rPr>
          <w:rFonts w:ascii="Times New Roman" w:hAnsi="Times New Roman" w:cs="Times New Roman"/>
          <w:i/>
          <w:color w:val="000000" w:themeColor="text1"/>
          <w:lang w:val="en-US"/>
        </w:rPr>
        <w:t>.</w:t>
      </w:r>
    </w:p>
    <w:p w14:paraId="1049788D"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rPr>
      </w:pPr>
    </w:p>
    <w:p w14:paraId="6DA27A68" w14:textId="1D2CD58B" w:rsidR="00517BC2" w:rsidRPr="0047324E"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57058A">
        <w:rPr>
          <w:rFonts w:ascii="Times New Roman" w:hAnsi="Times New Roman" w:cs="Times New Roman"/>
          <w:color w:val="000000" w:themeColor="text1"/>
          <w:lang w:val="en-US"/>
        </w:rPr>
        <w:t>In the coming years, I never ask Calvin, “</w:t>
      </w:r>
      <w:r>
        <w:rPr>
          <w:rFonts w:ascii="Times New Roman" w:hAnsi="Times New Roman" w:cs="Times New Roman"/>
          <w:color w:val="000000" w:themeColor="text1"/>
          <w:lang w:val="en-US"/>
        </w:rPr>
        <w:t>Do</w:t>
      </w:r>
      <w:r w:rsidRPr="0057058A">
        <w:rPr>
          <w:rFonts w:ascii="Times New Roman" w:hAnsi="Times New Roman" w:cs="Times New Roman"/>
          <w:color w:val="000000" w:themeColor="text1"/>
          <w:lang w:val="en-US"/>
        </w:rPr>
        <w:t xml:space="preserve"> you remember</w:t>
      </w:r>
      <w:r w:rsidR="000F5D99">
        <w:rPr>
          <w:rFonts w:ascii="Times New Roman" w:hAnsi="Times New Roman" w:cs="Times New Roman"/>
          <w:color w:val="000000" w:themeColor="text1"/>
          <w:lang w:val="en-US"/>
        </w:rPr>
        <w:t xml:space="preserve"> </w:t>
      </w:r>
      <w:r w:rsidRPr="0057058A">
        <w:rPr>
          <w:rFonts w:ascii="Times New Roman" w:hAnsi="Times New Roman" w:cs="Times New Roman"/>
          <w:color w:val="000000" w:themeColor="text1"/>
          <w:lang w:val="en-US"/>
        </w:rPr>
        <w:t>…</w:t>
      </w:r>
      <w:r w:rsidR="000F5D99">
        <w:rPr>
          <w:rFonts w:ascii="Times New Roman" w:hAnsi="Times New Roman" w:cs="Times New Roman"/>
          <w:color w:val="000000" w:themeColor="text1"/>
          <w:lang w:val="en-US"/>
        </w:rPr>
        <w:t xml:space="preserve"> ,</w:t>
      </w:r>
      <w:r w:rsidRPr="0057058A">
        <w:rPr>
          <w:rFonts w:ascii="Times New Roman" w:hAnsi="Times New Roman" w:cs="Times New Roman"/>
          <w:color w:val="000000" w:themeColor="text1"/>
          <w:lang w:val="en-US"/>
        </w:rPr>
        <w:t xml:space="preserve">” as I had no way of knowing if in fact rather than remembering he </w:t>
      </w:r>
      <w:r w:rsidR="000F5D99">
        <w:rPr>
          <w:rFonts w:ascii="Times New Roman" w:hAnsi="Times New Roman" w:cs="Times New Roman"/>
          <w:color w:val="000000" w:themeColor="text1"/>
          <w:lang w:val="en-US"/>
        </w:rPr>
        <w:t>would adopt</w:t>
      </w:r>
      <w:r w:rsidR="000F5D99" w:rsidRPr="0057058A">
        <w:rPr>
          <w:rFonts w:ascii="Times New Roman" w:hAnsi="Times New Roman" w:cs="Times New Roman"/>
          <w:color w:val="000000" w:themeColor="text1"/>
          <w:lang w:val="en-US"/>
        </w:rPr>
        <w:t xml:space="preserve"> </w:t>
      </w:r>
      <w:r w:rsidRPr="0057058A">
        <w:rPr>
          <w:rFonts w:ascii="Times New Roman" w:hAnsi="Times New Roman" w:cs="Times New Roman"/>
          <w:color w:val="000000" w:themeColor="text1"/>
          <w:lang w:val="en-US"/>
        </w:rPr>
        <w:t xml:space="preserve">my version of events </w:t>
      </w:r>
      <w:r w:rsidRPr="0047324E">
        <w:rPr>
          <w:rFonts w:ascii="Times New Roman" w:hAnsi="Times New Roman" w:cs="Times New Roman"/>
          <w:color w:val="000000" w:themeColor="text1"/>
          <w:lang w:val="en-US"/>
        </w:rPr>
        <w:t>or i</w:t>
      </w:r>
      <w:r w:rsidR="00920A8F">
        <w:rPr>
          <w:rFonts w:ascii="Times New Roman" w:hAnsi="Times New Roman" w:cs="Times New Roman"/>
          <w:color w:val="000000" w:themeColor="text1"/>
          <w:lang w:val="en-US"/>
        </w:rPr>
        <w:t xml:space="preserve">nsert something </w:t>
      </w:r>
      <w:r w:rsidR="00920A8F">
        <w:rPr>
          <w:rFonts w:ascii="Times New Roman" w:hAnsi="Times New Roman" w:cs="Times New Roman"/>
          <w:color w:val="000000" w:themeColor="text1"/>
          <w:lang w:val="en-US"/>
        </w:rPr>
        <w:lastRenderedPageBreak/>
        <w:t>new of his own</w:t>
      </w:r>
      <w:r w:rsidR="00920A8F" w:rsidRPr="00920A8F">
        <w:rPr>
          <w:rFonts w:ascii="Times New Roman" w:hAnsi="Times New Roman" w:cs="Times New Roman"/>
          <w:color w:val="000000" w:themeColor="text1"/>
          <w:lang w:val="en-US"/>
        </w:rPr>
        <w:t>—</w:t>
      </w:r>
      <w:r w:rsidR="009D0284">
        <w:rPr>
          <w:rFonts w:ascii="Times New Roman" w:hAnsi="Times New Roman" w:cs="Times New Roman"/>
          <w:color w:val="000000" w:themeColor="text1"/>
          <w:lang w:val="en-US"/>
        </w:rPr>
        <w:t>p</w:t>
      </w:r>
      <w:r>
        <w:rPr>
          <w:rFonts w:ascii="Times New Roman" w:hAnsi="Times New Roman" w:cs="Times New Roman"/>
          <w:color w:val="000000" w:themeColor="text1"/>
          <w:lang w:val="en-US"/>
        </w:rPr>
        <w:t xml:space="preserve">erhaps, and I turn once more to </w:t>
      </w:r>
      <w:proofErr w:type="spellStart"/>
      <w:r>
        <w:rPr>
          <w:rFonts w:ascii="Times New Roman" w:hAnsi="Times New Roman" w:cs="Times New Roman"/>
          <w:color w:val="000000" w:themeColor="text1"/>
          <w:lang w:val="en-US"/>
        </w:rPr>
        <w:t>Doerr</w:t>
      </w:r>
      <w:proofErr w:type="spellEnd"/>
      <w:r>
        <w:rPr>
          <w:rFonts w:ascii="Times New Roman" w:hAnsi="Times New Roman" w:cs="Times New Roman"/>
          <w:color w:val="000000" w:themeColor="text1"/>
          <w:lang w:val="en-US"/>
        </w:rPr>
        <w:t xml:space="preserve"> and </w:t>
      </w:r>
      <w:proofErr w:type="spellStart"/>
      <w:r>
        <w:rPr>
          <w:rFonts w:ascii="Times New Roman" w:hAnsi="Times New Roman" w:cs="Times New Roman"/>
          <w:color w:val="000000" w:themeColor="text1"/>
          <w:lang w:val="en-US"/>
        </w:rPr>
        <w:t>Luvo</w:t>
      </w:r>
      <w:proofErr w:type="spellEnd"/>
      <w:r>
        <w:rPr>
          <w:rFonts w:ascii="Times New Roman" w:hAnsi="Times New Roman" w:cs="Times New Roman"/>
          <w:color w:val="000000" w:themeColor="text1"/>
          <w:lang w:val="en-US"/>
        </w:rPr>
        <w:t xml:space="preserve"> </w:t>
      </w:r>
      <w:r w:rsidRPr="00096EAE">
        <w:rPr>
          <w:rFonts w:ascii="Times New Roman" w:hAnsi="Times New Roman" w:cs="Times New Roman"/>
          <w:color w:val="000000" w:themeColor="text1"/>
          <w:lang w:val="en-US"/>
        </w:rPr>
        <w:t>for inspiration</w:t>
      </w:r>
      <w:r w:rsidR="000F5D99">
        <w:rPr>
          <w:rFonts w:ascii="Times New Roman" w:hAnsi="Times New Roman" w:cs="Times New Roman"/>
          <w:color w:val="000000" w:themeColor="text1"/>
          <w:lang w:val="en-US"/>
        </w:rPr>
        <w:t xml:space="preserve"> </w:t>
      </w:r>
      <w:r w:rsidR="000F5D99" w:rsidRPr="000F5D99">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w:t>
      </w:r>
      <w:r w:rsidRPr="0047324E">
        <w:rPr>
          <w:rFonts w:ascii="Times New Roman" w:hAnsi="Times New Roman" w:cs="Times New Roman"/>
          <w:i/>
          <w:color w:val="000000" w:themeColor="text1"/>
          <w:lang w:val="en-US"/>
        </w:rPr>
        <w:t>the memory of remembering</w:t>
      </w:r>
      <w:r>
        <w:rPr>
          <w:rFonts w:ascii="Times New Roman" w:hAnsi="Times New Roman" w:cs="Times New Roman"/>
          <w:i/>
          <w:color w:val="000000" w:themeColor="text1"/>
          <w:lang w:val="en-US"/>
        </w:rPr>
        <w:t>.</w:t>
      </w:r>
    </w:p>
    <w:p w14:paraId="0D3EE909"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63A5E70D" w14:textId="64AFCBB7" w:rsidR="00EA0A9E" w:rsidRPr="002D5488" w:rsidRDefault="00EA0A9E" w:rsidP="00EA0A9E">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I let Calvin’s</w:t>
      </w:r>
      <w:r w:rsidRPr="0057058A">
        <w:rPr>
          <w:rFonts w:ascii="Times New Roman" w:hAnsi="Times New Roman" w:cs="Times New Roman"/>
          <w:color w:val="000000" w:themeColor="text1"/>
          <w:lang w:val="en-US"/>
        </w:rPr>
        <w:t xml:space="preserve"> memories surface willy-nilly, unchallenged but complimented by my own. </w:t>
      </w:r>
      <w:r w:rsidRPr="002D5488">
        <w:rPr>
          <w:rFonts w:ascii="Times New Roman" w:hAnsi="Times New Roman" w:cs="Times New Roman"/>
          <w:color w:val="000000" w:themeColor="text1"/>
          <w:lang w:val="en-US"/>
        </w:rPr>
        <w:t>Yet, in these shared recollections of ours, one</w:t>
      </w:r>
      <w:r w:rsidR="00080500" w:rsidRPr="00080500">
        <w:rPr>
          <w:rFonts w:ascii="Times New Roman" w:hAnsi="Times New Roman" w:cs="Times New Roman"/>
          <w:color w:val="000000" w:themeColor="text1"/>
          <w:lang w:val="en-US"/>
        </w:rPr>
        <w:t>—</w:t>
      </w:r>
      <w:r w:rsidRPr="002D5488">
        <w:rPr>
          <w:rFonts w:ascii="Times New Roman" w:hAnsi="Times New Roman" w:cs="Times New Roman"/>
          <w:color w:val="000000" w:themeColor="text1"/>
          <w:lang w:val="en-US"/>
        </w:rPr>
        <w:t>w</w:t>
      </w:r>
      <w:r w:rsidR="00080500">
        <w:rPr>
          <w:rFonts w:ascii="Times New Roman" w:hAnsi="Times New Roman" w:cs="Times New Roman"/>
          <w:color w:val="000000" w:themeColor="text1"/>
          <w:lang w:val="en-US"/>
        </w:rPr>
        <w:t>ithout the balance of the other</w:t>
      </w:r>
      <w:r w:rsidR="00080500" w:rsidRPr="00080500">
        <w:rPr>
          <w:rFonts w:ascii="Times New Roman" w:hAnsi="Times New Roman" w:cs="Times New Roman"/>
          <w:color w:val="000000" w:themeColor="text1"/>
          <w:lang w:val="en-US"/>
        </w:rPr>
        <w:t>—</w:t>
      </w:r>
      <w:r w:rsidRPr="002D5488">
        <w:rPr>
          <w:rFonts w:ascii="Times New Roman" w:hAnsi="Times New Roman" w:cs="Times New Roman"/>
          <w:color w:val="000000" w:themeColor="text1"/>
          <w:lang w:val="en-US"/>
        </w:rPr>
        <w:t xml:space="preserve">skewed our perspective on life and kept us living in the present from moment to moment, while the past sidled precariously alongside. </w:t>
      </w:r>
    </w:p>
    <w:p w14:paraId="1729B320" w14:textId="77777777" w:rsidR="00335EBD" w:rsidRDefault="00335EBD"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5ECB7040" w14:textId="11EE1B51"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At the museum, a</w:t>
      </w:r>
      <w:r w:rsidRPr="00E8285D">
        <w:rPr>
          <w:rFonts w:ascii="Times New Roman" w:hAnsi="Times New Roman" w:cs="Times New Roman"/>
          <w:color w:val="000000" w:themeColor="text1"/>
          <w:lang w:val="en-US"/>
        </w:rPr>
        <w:t xml:space="preserve">fter an hour or so, we made our way down </w:t>
      </w:r>
      <w:r>
        <w:rPr>
          <w:rFonts w:ascii="Times New Roman" w:hAnsi="Times New Roman" w:cs="Times New Roman"/>
          <w:color w:val="000000" w:themeColor="text1"/>
          <w:lang w:val="en-US"/>
        </w:rPr>
        <w:t xml:space="preserve">the </w:t>
      </w:r>
      <w:r w:rsidRPr="00E8285D">
        <w:rPr>
          <w:rFonts w:ascii="Times New Roman" w:hAnsi="Times New Roman" w:cs="Times New Roman"/>
          <w:color w:val="000000" w:themeColor="text1"/>
          <w:lang w:val="en-US"/>
        </w:rPr>
        <w:t>broad stairwell and out through the heavy front door, which clicked shut behind us as we left Freud to his daily meander</w:t>
      </w:r>
      <w:r w:rsidR="00966B26">
        <w:rPr>
          <w:rFonts w:ascii="Times New Roman" w:hAnsi="Times New Roman" w:cs="Times New Roman"/>
          <w:color w:val="000000" w:themeColor="text1"/>
          <w:lang w:val="en-US"/>
        </w:rPr>
        <w:t>ing</w:t>
      </w:r>
      <w:r w:rsidRPr="00E8285D">
        <w:rPr>
          <w:rFonts w:ascii="Times New Roman" w:hAnsi="Times New Roman" w:cs="Times New Roman"/>
          <w:color w:val="000000" w:themeColor="text1"/>
          <w:lang w:val="en-US"/>
        </w:rPr>
        <w:t xml:space="preserve">. In the taxi, on the way across London and back to our hotel, looking out through misted, rain-blotched windows, we passed Swiss Cottage, a four-minute drive from </w:t>
      </w:r>
      <w:proofErr w:type="spellStart"/>
      <w:r w:rsidRPr="00E8285D">
        <w:rPr>
          <w:rFonts w:ascii="Times New Roman" w:hAnsi="Times New Roman" w:cs="Times New Roman"/>
          <w:color w:val="000000" w:themeColor="text1"/>
          <w:lang w:val="en-US"/>
        </w:rPr>
        <w:t>Maresfield</w:t>
      </w:r>
      <w:proofErr w:type="spellEnd"/>
      <w:r w:rsidRPr="00E8285D">
        <w:rPr>
          <w:rFonts w:ascii="Times New Roman" w:hAnsi="Times New Roman" w:cs="Times New Roman"/>
          <w:color w:val="000000" w:themeColor="text1"/>
          <w:lang w:val="en-US"/>
        </w:rPr>
        <w:t xml:space="preserve"> Gardens down </w:t>
      </w:r>
      <w:proofErr w:type="spellStart"/>
      <w:r w:rsidRPr="00E8285D">
        <w:rPr>
          <w:rFonts w:ascii="Times New Roman" w:hAnsi="Times New Roman" w:cs="Times New Roman"/>
          <w:color w:val="000000" w:themeColor="text1"/>
          <w:lang w:val="en-US"/>
        </w:rPr>
        <w:t>Fitzjohn</w:t>
      </w:r>
      <w:proofErr w:type="spellEnd"/>
      <w:r w:rsidRPr="00E8285D">
        <w:rPr>
          <w:rFonts w:ascii="Times New Roman" w:hAnsi="Times New Roman" w:cs="Times New Roman"/>
          <w:color w:val="000000" w:themeColor="text1"/>
          <w:lang w:val="en-US"/>
        </w:rPr>
        <w:t xml:space="preserve"> Avenue to where it meets the </w:t>
      </w:r>
      <w:proofErr w:type="spellStart"/>
      <w:r w:rsidRPr="00E8285D">
        <w:rPr>
          <w:rFonts w:ascii="Times New Roman" w:hAnsi="Times New Roman" w:cs="Times New Roman"/>
          <w:color w:val="000000" w:themeColor="text1"/>
          <w:lang w:val="en-US"/>
        </w:rPr>
        <w:t>Finchley</w:t>
      </w:r>
      <w:proofErr w:type="spellEnd"/>
      <w:r w:rsidRPr="00E8285D">
        <w:rPr>
          <w:rFonts w:ascii="Times New Roman" w:hAnsi="Times New Roman" w:cs="Times New Roman"/>
          <w:color w:val="000000" w:themeColor="text1"/>
          <w:lang w:val="en-US"/>
        </w:rPr>
        <w:t xml:space="preserve"> Road and not far from where, in years past, I had lived. </w:t>
      </w:r>
      <w:r w:rsidRPr="00D62A29">
        <w:rPr>
          <w:rFonts w:ascii="Times New Roman" w:hAnsi="Times New Roman" w:cs="Times New Roman"/>
          <w:color w:val="000000" w:themeColor="text1"/>
          <w:lang w:val="en-US"/>
        </w:rPr>
        <w:t>It was another life.</w:t>
      </w:r>
      <w:r w:rsidRPr="00E8285D">
        <w:rPr>
          <w:rFonts w:ascii="Times New Roman" w:hAnsi="Times New Roman" w:cs="Times New Roman"/>
          <w:color w:val="000000" w:themeColor="text1"/>
          <w:lang w:val="en-US"/>
        </w:rPr>
        <w:t xml:space="preserve"> </w:t>
      </w:r>
      <w:proofErr w:type="gramStart"/>
      <w:r w:rsidRPr="00E8285D">
        <w:rPr>
          <w:rFonts w:ascii="Times New Roman" w:hAnsi="Times New Roman" w:cs="Times New Roman"/>
          <w:color w:val="000000" w:themeColor="text1"/>
          <w:lang w:val="en-US"/>
        </w:rPr>
        <w:t>A time before Calvin</w:t>
      </w:r>
      <w:r w:rsidR="009A464A">
        <w:rPr>
          <w:rFonts w:ascii="Times New Roman" w:hAnsi="Times New Roman" w:cs="Times New Roman"/>
          <w:color w:val="000000" w:themeColor="text1"/>
          <w:lang w:val="en-US"/>
        </w:rPr>
        <w:t>.</w:t>
      </w:r>
      <w:proofErr w:type="gramEnd"/>
      <w:r w:rsidR="009A464A">
        <w:rPr>
          <w:rFonts w:ascii="Times New Roman" w:hAnsi="Times New Roman" w:cs="Times New Roman"/>
          <w:color w:val="000000" w:themeColor="text1"/>
          <w:lang w:val="en-US"/>
        </w:rPr>
        <w:t xml:space="preserve"> </w:t>
      </w:r>
      <w:r w:rsidRPr="00E8285D">
        <w:rPr>
          <w:rFonts w:ascii="Times New Roman" w:hAnsi="Times New Roman" w:cs="Times New Roman"/>
          <w:color w:val="000000" w:themeColor="text1"/>
          <w:lang w:val="en-US"/>
        </w:rPr>
        <w:t>In a tumble of memories, it was as if I crossed paths with my younger self, on foot then, not able to afford a taxi, crossing the road to the library</w:t>
      </w:r>
      <w:r w:rsidR="00863CFA">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lugging </w:t>
      </w:r>
      <w:r w:rsidRPr="00E8285D">
        <w:rPr>
          <w:rFonts w:ascii="Times New Roman" w:hAnsi="Times New Roman" w:cs="Times New Roman"/>
          <w:color w:val="000000" w:themeColor="text1"/>
          <w:lang w:val="en-US"/>
        </w:rPr>
        <w:t>a bagful of overdue books</w:t>
      </w:r>
      <w:r w:rsidR="00453DE4">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as yet unaware of the accrued £6 fine.</w:t>
      </w:r>
    </w:p>
    <w:p w14:paraId="3D9E2ECD" w14:textId="77777777"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7876495C" w14:textId="0EC80319"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E8285D">
        <w:rPr>
          <w:rFonts w:ascii="Times New Roman" w:hAnsi="Times New Roman" w:cs="Times New Roman"/>
          <w:color w:val="000000" w:themeColor="text1"/>
          <w:lang w:val="en-US"/>
        </w:rPr>
        <w:t xml:space="preserve">Calvin and I sat </w:t>
      </w:r>
      <w:r>
        <w:rPr>
          <w:rFonts w:ascii="Times New Roman" w:hAnsi="Times New Roman" w:cs="Times New Roman"/>
          <w:color w:val="000000" w:themeColor="text1"/>
          <w:lang w:val="en-US"/>
        </w:rPr>
        <w:t>side by side</w:t>
      </w:r>
      <w:r w:rsidRPr="00E8285D">
        <w:rPr>
          <w:rFonts w:ascii="Times New Roman" w:hAnsi="Times New Roman" w:cs="Times New Roman"/>
          <w:color w:val="000000" w:themeColor="text1"/>
          <w:lang w:val="en-US"/>
        </w:rPr>
        <w:t xml:space="preserve"> in the taxi, hand in hand, silenced by the noise of the engine, the slosh of rubber </w:t>
      </w:r>
      <w:r w:rsidRPr="00E8285D">
        <w:rPr>
          <w:rFonts w:ascii="Times New Roman" w:hAnsi="Times New Roman" w:cs="Times New Roman"/>
          <w:color w:val="000000" w:themeColor="text1"/>
        </w:rPr>
        <w:t>tyres</w:t>
      </w:r>
      <w:r w:rsidRPr="00E8285D">
        <w:rPr>
          <w:rFonts w:ascii="Times New Roman" w:hAnsi="Times New Roman" w:cs="Times New Roman"/>
          <w:color w:val="000000" w:themeColor="text1"/>
          <w:lang w:val="en-US"/>
        </w:rPr>
        <w:t xml:space="preserve"> on wet tarmac and the presence of the driver listening in. I inhaled the exquisite odor, unique to London cabs, a potpourri of past occupants who</w:t>
      </w:r>
      <w:r>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clambering in and out, left behind </w:t>
      </w:r>
      <w:r w:rsidR="003A2B55">
        <w:rPr>
          <w:rFonts w:ascii="Times New Roman" w:hAnsi="Times New Roman" w:cs="Times New Roman"/>
          <w:color w:val="000000" w:themeColor="text1"/>
          <w:lang w:val="en-US"/>
        </w:rPr>
        <w:t>traces</w:t>
      </w:r>
      <w:r w:rsidRPr="00E8285D">
        <w:rPr>
          <w:rFonts w:ascii="Times New Roman" w:hAnsi="Times New Roman" w:cs="Times New Roman"/>
          <w:color w:val="000000" w:themeColor="text1"/>
          <w:lang w:val="en-US"/>
        </w:rPr>
        <w:t xml:space="preserve"> of themselves to mingle with wafts of London air and th</w:t>
      </w:r>
      <w:r>
        <w:rPr>
          <w:rFonts w:ascii="Times New Roman" w:hAnsi="Times New Roman" w:cs="Times New Roman"/>
          <w:color w:val="000000" w:themeColor="text1"/>
          <w:lang w:val="en-US"/>
        </w:rPr>
        <w:t>e synthetic pine scent of a dang</w:t>
      </w:r>
      <w:r w:rsidRPr="00E8285D">
        <w:rPr>
          <w:rFonts w:ascii="Times New Roman" w:hAnsi="Times New Roman" w:cs="Times New Roman"/>
          <w:color w:val="000000" w:themeColor="text1"/>
          <w:lang w:val="en-US"/>
        </w:rPr>
        <w:t xml:space="preserve">ling air freshener, all combined with the resentment I still harbored against Swiss Cottage and the £6 fine.  </w:t>
      </w:r>
    </w:p>
    <w:p w14:paraId="6CE934EC" w14:textId="77777777"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49A02E28" w14:textId="0EE9CADE"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E8285D">
        <w:rPr>
          <w:rFonts w:ascii="Times New Roman" w:hAnsi="Times New Roman" w:cs="Times New Roman"/>
          <w:color w:val="000000" w:themeColor="text1"/>
          <w:lang w:val="en-US"/>
        </w:rPr>
        <w:lastRenderedPageBreak/>
        <w:t xml:space="preserve">A memory piled on a memory. Separated by time but colliding in my thoughts. </w:t>
      </w:r>
      <w:r>
        <w:rPr>
          <w:rFonts w:ascii="Times New Roman" w:hAnsi="Times New Roman" w:cs="Times New Roman"/>
          <w:color w:val="000000" w:themeColor="text1"/>
          <w:lang w:val="en-US"/>
        </w:rPr>
        <w:t>What</w:t>
      </w:r>
      <w:r w:rsidRPr="00E8285D">
        <w:rPr>
          <w:rFonts w:ascii="Times New Roman" w:hAnsi="Times New Roman" w:cs="Times New Roman"/>
          <w:color w:val="000000" w:themeColor="text1"/>
          <w:lang w:val="en-US"/>
        </w:rPr>
        <w:t xml:space="preserve"> are memories but events and smells and images, encounters with people and places, stirred by emotion</w:t>
      </w:r>
      <w:r>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Such memories, which psychologists </w:t>
      </w:r>
      <w:r w:rsidR="00E07057">
        <w:rPr>
          <w:rFonts w:ascii="Times New Roman" w:hAnsi="Times New Roman" w:cs="Times New Roman"/>
          <w:color w:val="000000" w:themeColor="text1"/>
          <w:lang w:val="en-US"/>
        </w:rPr>
        <w:t xml:space="preserve">term episodic, </w:t>
      </w:r>
      <w:r w:rsidR="00E07057" w:rsidRPr="00317F98">
        <w:rPr>
          <w:rFonts w:ascii="Times New Roman" w:hAnsi="Times New Roman" w:cs="Times New Roman"/>
          <w:color w:val="000000" w:themeColor="text1"/>
          <w:lang w:val="en-US"/>
        </w:rPr>
        <w:t>enable a</w:t>
      </w:r>
      <w:r w:rsidRPr="00317F98">
        <w:rPr>
          <w:rFonts w:ascii="Times New Roman" w:hAnsi="Times New Roman" w:cs="Times New Roman"/>
          <w:color w:val="000000" w:themeColor="text1"/>
          <w:lang w:val="en-US"/>
        </w:rPr>
        <w:t xml:space="preserve"> flit to a previous time</w:t>
      </w:r>
      <w:r w:rsidRPr="00E8285D">
        <w:rPr>
          <w:rFonts w:ascii="Times New Roman" w:hAnsi="Times New Roman" w:cs="Times New Roman"/>
          <w:color w:val="000000" w:themeColor="text1"/>
          <w:lang w:val="en-US"/>
        </w:rPr>
        <w:t xml:space="preserve">, </w:t>
      </w:r>
      <w:r w:rsidRPr="00620899">
        <w:rPr>
          <w:rFonts w:ascii="Times New Roman" w:hAnsi="Times New Roman" w:cs="Times New Roman"/>
          <w:color w:val="000000" w:themeColor="text1"/>
          <w:lang w:val="en-US"/>
        </w:rPr>
        <w:t>confer a sort of time travel, a re-experiencing of past events.</w:t>
      </w:r>
      <w:r w:rsidRPr="00E8285D">
        <w:rPr>
          <w:rFonts w:ascii="Times New Roman" w:hAnsi="Times New Roman" w:cs="Times New Roman"/>
          <w:color w:val="000000" w:themeColor="text1"/>
          <w:lang w:val="en-US"/>
        </w:rPr>
        <w:t xml:space="preserve"> Such memories, fragmented and often out of sequence</w:t>
      </w:r>
      <w:r w:rsidR="00453DE4">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embrace </w:t>
      </w:r>
      <w:r>
        <w:rPr>
          <w:rFonts w:ascii="Times New Roman" w:hAnsi="Times New Roman" w:cs="Times New Roman"/>
          <w:color w:val="000000" w:themeColor="text1"/>
          <w:lang w:val="en-US"/>
        </w:rPr>
        <w:t xml:space="preserve">the fragility of </w:t>
      </w:r>
      <w:r w:rsidRPr="00E8285D">
        <w:rPr>
          <w:rFonts w:ascii="Times New Roman" w:hAnsi="Times New Roman" w:cs="Times New Roman"/>
          <w:color w:val="000000" w:themeColor="text1"/>
          <w:lang w:val="en-US"/>
        </w:rPr>
        <w:t>dreams, and raise the question</w:t>
      </w:r>
      <w:r w:rsidR="00863CFA">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was I really there and did it really happen?</w:t>
      </w:r>
      <w:r>
        <w:rPr>
          <w:rFonts w:ascii="Times New Roman" w:hAnsi="Times New Roman" w:cs="Times New Roman"/>
          <w:color w:val="000000" w:themeColor="text1"/>
          <w:lang w:val="en-US"/>
        </w:rPr>
        <w:t xml:space="preserve"> Memory</w:t>
      </w:r>
      <w:r w:rsidR="00453DE4">
        <w:rPr>
          <w:rFonts w:ascii="Times New Roman" w:hAnsi="Times New Roman" w:cs="Times New Roman"/>
          <w:color w:val="000000" w:themeColor="text1"/>
          <w:lang w:val="en-US"/>
        </w:rPr>
        <w:t xml:space="preserve"> </w:t>
      </w:r>
      <w:r w:rsidR="00863CFA">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w:t>
      </w:r>
      <w:r>
        <w:rPr>
          <w:rFonts w:ascii="Times New Roman" w:hAnsi="Times New Roman" w:cs="Times New Roman"/>
          <w:i/>
          <w:color w:val="000000" w:themeColor="text1"/>
          <w:lang w:val="en-US"/>
        </w:rPr>
        <w:t>h</w:t>
      </w:r>
      <w:r w:rsidRPr="000576C1">
        <w:rPr>
          <w:rFonts w:ascii="Times New Roman" w:hAnsi="Times New Roman" w:cs="Times New Roman"/>
          <w:i/>
          <w:color w:val="000000" w:themeColor="text1"/>
          <w:lang w:val="en-US"/>
        </w:rPr>
        <w:t>ow can it be such a frail perishable thing</w:t>
      </w:r>
      <w:r>
        <w:rPr>
          <w:rFonts w:ascii="Times New Roman" w:hAnsi="Times New Roman" w:cs="Times New Roman"/>
          <w:i/>
          <w:color w:val="000000" w:themeColor="text1"/>
          <w:lang w:val="en-US"/>
        </w:rPr>
        <w:t>?</w:t>
      </w:r>
      <w:r>
        <w:rPr>
          <w:rFonts w:ascii="Times New Roman" w:hAnsi="Times New Roman" w:cs="Times New Roman"/>
          <w:color w:val="000000" w:themeColor="text1"/>
          <w:lang w:val="en-US"/>
        </w:rPr>
        <w:t xml:space="preserve"> </w:t>
      </w:r>
      <w:r w:rsidR="00863CFA" w:rsidRPr="00863CFA">
        <w:t xml:space="preserve"> </w:t>
      </w:r>
    </w:p>
    <w:p w14:paraId="21178814"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1ECC2F0D" w14:textId="570BA2BA"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But</w:t>
      </w:r>
      <w:r w:rsidRPr="00E8285D">
        <w:rPr>
          <w:rFonts w:ascii="Times New Roman" w:hAnsi="Times New Roman" w:cs="Times New Roman"/>
          <w:color w:val="000000" w:themeColor="text1"/>
          <w:lang w:val="en-US"/>
        </w:rPr>
        <w:t xml:space="preserve"> I remember the day of our 2014 visit to </w:t>
      </w:r>
      <w:proofErr w:type="spellStart"/>
      <w:r w:rsidRPr="00E8285D">
        <w:rPr>
          <w:rFonts w:ascii="Times New Roman" w:hAnsi="Times New Roman" w:cs="Times New Roman"/>
          <w:color w:val="000000" w:themeColor="text1"/>
          <w:lang w:val="en-US"/>
        </w:rPr>
        <w:t>Maresfield</w:t>
      </w:r>
      <w:proofErr w:type="spellEnd"/>
      <w:r w:rsidRPr="00E8285D">
        <w:rPr>
          <w:rFonts w:ascii="Times New Roman" w:hAnsi="Times New Roman" w:cs="Times New Roman"/>
          <w:color w:val="000000" w:themeColor="text1"/>
          <w:lang w:val="en-US"/>
        </w:rPr>
        <w:t xml:space="preserve"> Gardens with some clarity. Calvin’s diagnosis had set a limit</w:t>
      </w:r>
      <w:r w:rsidR="00AA5D75" w:rsidRPr="00AA5D75">
        <w:rPr>
          <w:rFonts w:ascii="Times New Roman" w:hAnsi="Times New Roman" w:cs="Times New Roman"/>
          <w:color w:val="000000" w:themeColor="text1"/>
          <w:lang w:val="en-US"/>
        </w:rPr>
        <w:t>—</w:t>
      </w:r>
      <w:r w:rsidR="00AA5D75" w:rsidRPr="007A1382">
        <w:rPr>
          <w:rFonts w:ascii="Times New Roman" w:hAnsi="Times New Roman" w:cs="Times New Roman"/>
          <w:color w:val="000000" w:themeColor="text1"/>
          <w:lang w:val="en-US"/>
        </w:rPr>
        <w:t>indefinite but certain</w:t>
      </w:r>
      <w:r w:rsidR="00AA5D75" w:rsidRPr="00AA5D75">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on our remaining time together. Each event and experience we shared carried the weight of possibly being the last. As there was a time before Calvin, there would be a time after. </w:t>
      </w:r>
      <w:r>
        <w:rPr>
          <w:rFonts w:ascii="Times New Roman" w:hAnsi="Times New Roman" w:cs="Times New Roman"/>
          <w:color w:val="000000" w:themeColor="text1"/>
          <w:lang w:val="en-US"/>
        </w:rPr>
        <w:t xml:space="preserve"> </w:t>
      </w:r>
    </w:p>
    <w:p w14:paraId="1A35B9A7"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1A1FEA6D"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55711843" w14:textId="77777777" w:rsidR="00517BC2" w:rsidRPr="00142BCE"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themeColor="text1"/>
          <w:lang w:val="en-US"/>
        </w:rPr>
      </w:pPr>
      <w:r w:rsidRPr="00142BCE">
        <w:rPr>
          <w:rFonts w:ascii="Times New Roman" w:hAnsi="Times New Roman" w:cs="Times New Roman"/>
          <w:b/>
          <w:bCs/>
          <w:color w:val="000000" w:themeColor="text1"/>
          <w:lang w:val="en-US"/>
        </w:rPr>
        <w:t>After</w:t>
      </w:r>
    </w:p>
    <w:p w14:paraId="6EBC92CF" w14:textId="33348D8E"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Scotland. Eight years on.</w:t>
      </w:r>
      <w:r w:rsidRPr="00E8285D">
        <w:rPr>
          <w:rFonts w:ascii="Times New Roman" w:hAnsi="Times New Roman" w:cs="Times New Roman"/>
          <w:color w:val="000000" w:themeColor="text1"/>
          <w:lang w:val="en-US"/>
        </w:rPr>
        <w:t xml:space="preserve"> </w:t>
      </w:r>
      <w:r w:rsidRPr="00C3741A">
        <w:rPr>
          <w:rFonts w:ascii="Times New Roman" w:hAnsi="Times New Roman" w:cs="Times New Roman"/>
          <w:color w:val="000000" w:themeColor="text1"/>
          <w:lang w:val="en-US"/>
        </w:rPr>
        <w:t>I wake in the early morning dark of a mid-November day, 2022. I am alone.</w:t>
      </w:r>
      <w:r w:rsidRPr="00E8285D">
        <w:rPr>
          <w:rFonts w:ascii="Times New Roman" w:hAnsi="Times New Roman" w:cs="Times New Roman"/>
          <w:color w:val="000000" w:themeColor="text1"/>
          <w:lang w:val="en-US"/>
        </w:rPr>
        <w:t xml:space="preserve"> It has been </w:t>
      </w:r>
      <w:r>
        <w:rPr>
          <w:rFonts w:ascii="Times New Roman" w:hAnsi="Times New Roman" w:cs="Times New Roman"/>
          <w:color w:val="000000" w:themeColor="text1"/>
          <w:lang w:val="en-US"/>
        </w:rPr>
        <w:t xml:space="preserve">one year, seven months and </w:t>
      </w:r>
      <w:r w:rsidRPr="007915B1">
        <w:rPr>
          <w:rFonts w:ascii="Times New Roman" w:hAnsi="Times New Roman" w:cs="Times New Roman"/>
          <w:color w:val="000000" w:themeColor="text1"/>
          <w:lang w:val="en-US"/>
        </w:rPr>
        <w:t>twenty-four days</w:t>
      </w:r>
      <w:r>
        <w:rPr>
          <w:rFonts w:ascii="Times New Roman" w:hAnsi="Times New Roman" w:cs="Times New Roman"/>
          <w:color w:val="000000" w:themeColor="text1"/>
          <w:lang w:val="en-US"/>
        </w:rPr>
        <w:t xml:space="preserve"> </w:t>
      </w:r>
      <w:r w:rsidRPr="00E8285D">
        <w:rPr>
          <w:rFonts w:ascii="Times New Roman" w:hAnsi="Times New Roman" w:cs="Times New Roman"/>
          <w:color w:val="000000" w:themeColor="text1"/>
          <w:lang w:val="en-US"/>
        </w:rPr>
        <w:t>since Calvin died.</w:t>
      </w:r>
      <w:r w:rsidR="004F5FC1">
        <w:rPr>
          <w:rFonts w:ascii="Times New Roman" w:hAnsi="Times New Roman" w:cs="Times New Roman"/>
          <w:color w:val="000000" w:themeColor="text1"/>
          <w:lang w:val="en-US"/>
        </w:rPr>
        <w:t xml:space="preserve"> Last night</w:t>
      </w:r>
      <w:r w:rsidRPr="00E8285D">
        <w:rPr>
          <w:rFonts w:ascii="Times New Roman" w:hAnsi="Times New Roman" w:cs="Times New Roman"/>
          <w:color w:val="000000" w:themeColor="text1"/>
          <w:lang w:val="en-US"/>
        </w:rPr>
        <w:t xml:space="preserve"> </w:t>
      </w:r>
      <w:r w:rsidR="004F5FC1">
        <w:rPr>
          <w:rFonts w:ascii="Times New Roman" w:hAnsi="Times New Roman" w:cs="Times New Roman"/>
          <w:color w:val="000000" w:themeColor="text1"/>
          <w:lang w:val="en-US"/>
        </w:rPr>
        <w:t>I</w:t>
      </w:r>
      <w:r w:rsidRPr="00E8285D">
        <w:rPr>
          <w:rFonts w:ascii="Times New Roman" w:hAnsi="Times New Roman" w:cs="Times New Roman"/>
          <w:color w:val="000000" w:themeColor="text1"/>
          <w:lang w:val="en-US"/>
        </w:rPr>
        <w:t xml:space="preserve"> dreamt I forgot he was dead. </w:t>
      </w:r>
      <w:r w:rsidR="004F5FC1">
        <w:rPr>
          <w:rFonts w:ascii="Times New Roman" w:hAnsi="Times New Roman" w:cs="Times New Roman"/>
          <w:color w:val="000000" w:themeColor="text1"/>
          <w:lang w:val="en-US"/>
        </w:rPr>
        <w:t>In the dream, a</w:t>
      </w:r>
      <w:r w:rsidRPr="00E8285D">
        <w:rPr>
          <w:rFonts w:ascii="Times New Roman" w:hAnsi="Times New Roman" w:cs="Times New Roman"/>
          <w:color w:val="000000" w:themeColor="text1"/>
          <w:lang w:val="en-US"/>
        </w:rPr>
        <w:t xml:space="preserve"> black hole of infinite depth gaped in front of me. Teetering on the verge of panic, asleep yet awake to a conscious thought that this cannot be right, I floundered. </w:t>
      </w:r>
      <w:proofErr w:type="gramStart"/>
      <w:r w:rsidRPr="00E8285D">
        <w:rPr>
          <w:rFonts w:ascii="Times New Roman" w:hAnsi="Times New Roman" w:cs="Times New Roman"/>
          <w:color w:val="000000" w:themeColor="text1"/>
          <w:lang w:val="en-US"/>
        </w:rPr>
        <w:t>Fought to open my eyes.</w:t>
      </w:r>
      <w:proofErr w:type="gramEnd"/>
      <w:r w:rsidRPr="00E8285D">
        <w:rPr>
          <w:rFonts w:ascii="Times New Roman" w:hAnsi="Times New Roman" w:cs="Times New Roman"/>
          <w:color w:val="000000" w:themeColor="text1"/>
          <w:lang w:val="en-US"/>
        </w:rPr>
        <w:t xml:space="preserve"> </w:t>
      </w:r>
      <w:proofErr w:type="gramStart"/>
      <w:r w:rsidRPr="00E8285D">
        <w:rPr>
          <w:rFonts w:ascii="Times New Roman" w:hAnsi="Times New Roman" w:cs="Times New Roman"/>
          <w:color w:val="000000" w:themeColor="text1"/>
          <w:lang w:val="en-US"/>
        </w:rPr>
        <w:t>Wrestled with disbelief.</w:t>
      </w:r>
      <w:proofErr w:type="gramEnd"/>
      <w:r w:rsidRPr="00E8285D">
        <w:rPr>
          <w:rFonts w:ascii="Times New Roman" w:hAnsi="Times New Roman" w:cs="Times New Roman"/>
          <w:color w:val="000000" w:themeColor="text1"/>
          <w:lang w:val="en-US"/>
        </w:rPr>
        <w:t xml:space="preserve">  Fear gripped my throat and throttled common sense, grief flapped frantically, urging me towards the void. </w:t>
      </w:r>
    </w:p>
    <w:p w14:paraId="5359128C" w14:textId="77777777"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1B296EBC" w14:textId="473F81FA" w:rsidR="00517BC2" w:rsidRPr="00E8285D"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0B0DB1">
        <w:rPr>
          <w:rFonts w:ascii="Times New Roman" w:hAnsi="Times New Roman" w:cs="Times New Roman"/>
          <w:color w:val="000000" w:themeColor="text1"/>
          <w:lang w:val="en-US"/>
        </w:rPr>
        <w:t>I wonder if there is something wrong with me.</w:t>
      </w:r>
      <w:r w:rsidRPr="00E8285D">
        <w:rPr>
          <w:rFonts w:ascii="Times New Roman" w:hAnsi="Times New Roman" w:cs="Times New Roman"/>
          <w:color w:val="000000" w:themeColor="text1"/>
          <w:lang w:val="en-US"/>
        </w:rPr>
        <w:t xml:space="preserve"> Despi</w:t>
      </w:r>
      <w:r>
        <w:rPr>
          <w:rFonts w:ascii="Times New Roman" w:hAnsi="Times New Roman" w:cs="Times New Roman"/>
          <w:color w:val="000000" w:themeColor="text1"/>
          <w:lang w:val="en-US"/>
        </w:rPr>
        <w:t xml:space="preserve">te </w:t>
      </w:r>
      <w:r w:rsidRPr="00C03435">
        <w:rPr>
          <w:rFonts w:ascii="Times New Roman" w:hAnsi="Times New Roman" w:cs="Times New Roman"/>
          <w:color w:val="000000" w:themeColor="text1"/>
          <w:lang w:val="en-US"/>
        </w:rPr>
        <w:t>Calvin’s</w:t>
      </w:r>
      <w:r w:rsidRPr="000937BD">
        <w:rPr>
          <w:rFonts w:ascii="Times New Roman" w:hAnsi="Times New Roman" w:cs="Times New Roman"/>
          <w:color w:val="4472C4" w:themeColor="accent1"/>
          <w:lang w:val="en-US"/>
        </w:rPr>
        <w:t xml:space="preserve"> </w:t>
      </w:r>
      <w:r w:rsidRPr="00E8285D">
        <w:rPr>
          <w:rFonts w:ascii="Times New Roman" w:hAnsi="Times New Roman" w:cs="Times New Roman"/>
          <w:color w:val="000000" w:themeColor="text1"/>
          <w:lang w:val="en-US"/>
        </w:rPr>
        <w:t>obvious absence</w:t>
      </w:r>
      <w:r w:rsidR="0083432F">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my knowledge of his death, the funeral, and the tumult of practicalities to sort out in the aftermath</w:t>
      </w:r>
      <w:r w:rsidR="0083432F">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my psyche lags behind, I am still attached to the idea of us. </w:t>
      </w:r>
    </w:p>
    <w:p w14:paraId="1F89EF07"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41D62C1F" w14:textId="5067751B" w:rsidR="00C92E08" w:rsidRDefault="00517BC2" w:rsidP="00C92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7D043E">
        <w:rPr>
          <w:rFonts w:ascii="Times New Roman" w:hAnsi="Times New Roman" w:cs="Times New Roman"/>
          <w:color w:val="000000" w:themeColor="text1"/>
          <w:lang w:val="en-US"/>
        </w:rPr>
        <w:lastRenderedPageBreak/>
        <w:t xml:space="preserve">I talk of </w:t>
      </w:r>
      <w:r w:rsidRPr="007D043E">
        <w:rPr>
          <w:rFonts w:ascii="Times New Roman" w:hAnsi="Times New Roman" w:cs="Times New Roman"/>
          <w:i/>
          <w:color w:val="000000" w:themeColor="text1"/>
          <w:lang w:val="en-US"/>
        </w:rPr>
        <w:t>ours</w:t>
      </w:r>
      <w:r w:rsidRPr="007D043E">
        <w:rPr>
          <w:rFonts w:ascii="Times New Roman" w:hAnsi="Times New Roman" w:cs="Times New Roman"/>
          <w:color w:val="000000" w:themeColor="text1"/>
          <w:lang w:val="en-US"/>
        </w:rPr>
        <w:t xml:space="preserve"> and </w:t>
      </w:r>
      <w:proofErr w:type="gramStart"/>
      <w:r w:rsidRPr="007D043E">
        <w:rPr>
          <w:rFonts w:ascii="Times New Roman" w:hAnsi="Times New Roman" w:cs="Times New Roman"/>
          <w:i/>
          <w:color w:val="000000" w:themeColor="text1"/>
          <w:lang w:val="en-US"/>
        </w:rPr>
        <w:t>we</w:t>
      </w:r>
      <w:proofErr w:type="gramEnd"/>
      <w:r w:rsidRPr="007D043E">
        <w:rPr>
          <w:rFonts w:ascii="Times New Roman" w:hAnsi="Times New Roman" w:cs="Times New Roman"/>
          <w:color w:val="000000" w:themeColor="text1"/>
          <w:lang w:val="en-US"/>
        </w:rPr>
        <w:t xml:space="preserve"> and wear my wedding ring. </w:t>
      </w:r>
      <w:r>
        <w:rPr>
          <w:rFonts w:ascii="Times New Roman" w:hAnsi="Times New Roman" w:cs="Times New Roman"/>
          <w:color w:val="000000" w:themeColor="text1"/>
          <w:lang w:val="en-US"/>
        </w:rPr>
        <w:t>Yet, t</w:t>
      </w:r>
      <w:r w:rsidRPr="007D043E">
        <w:rPr>
          <w:rFonts w:ascii="Times New Roman" w:hAnsi="Times New Roman" w:cs="Times New Roman"/>
          <w:color w:val="000000" w:themeColor="text1"/>
          <w:lang w:val="en-US"/>
        </w:rPr>
        <w:t xml:space="preserve">he shape of my life has changed. It is thinner, lesser, </w:t>
      </w:r>
      <w:r w:rsidR="00C62170">
        <w:rPr>
          <w:rFonts w:ascii="Times New Roman" w:hAnsi="Times New Roman" w:cs="Times New Roman"/>
          <w:color w:val="000000" w:themeColor="text1"/>
          <w:lang w:val="en-US"/>
        </w:rPr>
        <w:t>incomplete</w:t>
      </w:r>
      <w:r w:rsidRPr="007D043E">
        <w:rPr>
          <w:rFonts w:ascii="Times New Roman" w:hAnsi="Times New Roman" w:cs="Times New Roman"/>
          <w:color w:val="000000" w:themeColor="text1"/>
          <w:lang w:val="en-US"/>
        </w:rPr>
        <w:t xml:space="preserve">. </w:t>
      </w:r>
      <w:r w:rsidRPr="0009637A">
        <w:rPr>
          <w:rFonts w:ascii="Times New Roman" w:hAnsi="Times New Roman" w:cs="Times New Roman"/>
          <w:color w:val="000000" w:themeColor="text1"/>
          <w:lang w:val="en-US"/>
        </w:rPr>
        <w:t xml:space="preserve">Together </w:t>
      </w:r>
      <w:r w:rsidRPr="007D043E">
        <w:rPr>
          <w:rFonts w:ascii="Times New Roman" w:hAnsi="Times New Roman" w:cs="Times New Roman"/>
          <w:color w:val="000000" w:themeColor="text1"/>
          <w:lang w:val="en-US"/>
        </w:rPr>
        <w:t xml:space="preserve">we were more than our individual selves. There was security in being us. </w:t>
      </w:r>
      <w:r>
        <w:rPr>
          <w:rFonts w:ascii="Times New Roman" w:hAnsi="Times New Roman" w:cs="Times New Roman"/>
          <w:color w:val="000000" w:themeColor="text1"/>
          <w:lang w:val="en-US"/>
        </w:rPr>
        <w:t>And i</w:t>
      </w:r>
      <w:r w:rsidRPr="007D043E">
        <w:rPr>
          <w:rFonts w:ascii="Times New Roman" w:hAnsi="Times New Roman" w:cs="Times New Roman"/>
          <w:color w:val="000000" w:themeColor="text1"/>
          <w:lang w:val="en-US"/>
        </w:rPr>
        <w:t xml:space="preserve">n contrast to the days when Calvin and I </w:t>
      </w:r>
      <w:r>
        <w:rPr>
          <w:rFonts w:ascii="Times New Roman" w:hAnsi="Times New Roman" w:cs="Times New Roman"/>
          <w:color w:val="000000" w:themeColor="text1"/>
          <w:lang w:val="en-US"/>
        </w:rPr>
        <w:t>lived</w:t>
      </w:r>
      <w:r w:rsidRPr="007D043E">
        <w:rPr>
          <w:rFonts w:ascii="Times New Roman" w:hAnsi="Times New Roman" w:cs="Times New Roman"/>
          <w:color w:val="000000" w:themeColor="text1"/>
          <w:lang w:val="en-US"/>
        </w:rPr>
        <w:t xml:space="preserve"> in the present with a nod to the past, </w:t>
      </w:r>
      <w:r w:rsidRPr="00066222">
        <w:rPr>
          <w:rFonts w:ascii="Times New Roman" w:hAnsi="Times New Roman" w:cs="Times New Roman"/>
          <w:color w:val="000000" w:themeColor="text1"/>
          <w:lang w:val="en-US"/>
        </w:rPr>
        <w:t>now</w:t>
      </w:r>
      <w:r w:rsidRPr="007D043E">
        <w:rPr>
          <w:rFonts w:ascii="Times New Roman" w:hAnsi="Times New Roman" w:cs="Times New Roman"/>
          <w:color w:val="000000" w:themeColor="text1"/>
          <w:lang w:val="en-US"/>
        </w:rPr>
        <w:t xml:space="preserve"> </w:t>
      </w:r>
      <w:r w:rsidR="00C92E08" w:rsidRPr="007D043E">
        <w:rPr>
          <w:rFonts w:ascii="Times New Roman" w:hAnsi="Times New Roman" w:cs="Times New Roman"/>
          <w:color w:val="000000" w:themeColor="text1"/>
          <w:lang w:val="en-US"/>
        </w:rPr>
        <w:t>I find myself aware of the pre</w:t>
      </w:r>
      <w:r w:rsidR="00C92E08">
        <w:rPr>
          <w:rFonts w:ascii="Times New Roman" w:hAnsi="Times New Roman" w:cs="Times New Roman"/>
          <w:color w:val="000000" w:themeColor="text1"/>
          <w:lang w:val="en-US"/>
        </w:rPr>
        <w:t>sent</w:t>
      </w:r>
      <w:r w:rsidR="00C92E08" w:rsidRPr="00C06C26">
        <w:rPr>
          <w:rFonts w:ascii="Times New Roman" w:hAnsi="Times New Roman" w:cs="Times New Roman"/>
          <w:color w:val="000000" w:themeColor="text1"/>
          <w:lang w:val="en-US"/>
        </w:rPr>
        <w:t>—</w:t>
      </w:r>
      <w:r w:rsidR="00C92E08">
        <w:rPr>
          <w:rFonts w:ascii="Times New Roman" w:hAnsi="Times New Roman" w:cs="Times New Roman"/>
          <w:color w:val="000000" w:themeColor="text1"/>
          <w:lang w:val="en-US"/>
        </w:rPr>
        <w:t>only aware of it</w:t>
      </w:r>
      <w:r w:rsidR="00C92E08" w:rsidRPr="00C06C26">
        <w:rPr>
          <w:rFonts w:ascii="Times New Roman" w:hAnsi="Times New Roman" w:cs="Times New Roman"/>
          <w:color w:val="000000" w:themeColor="text1"/>
          <w:lang w:val="en-US"/>
        </w:rPr>
        <w:t>—</w:t>
      </w:r>
      <w:r w:rsidR="00C92E08">
        <w:rPr>
          <w:rFonts w:ascii="Times New Roman" w:hAnsi="Times New Roman" w:cs="Times New Roman"/>
          <w:color w:val="000000" w:themeColor="text1"/>
          <w:lang w:val="en-US"/>
        </w:rPr>
        <w:t xml:space="preserve">but otherwise lodged in </w:t>
      </w:r>
      <w:r w:rsidR="00C92E08" w:rsidRPr="007D043E">
        <w:rPr>
          <w:rFonts w:ascii="Times New Roman" w:hAnsi="Times New Roman" w:cs="Times New Roman"/>
          <w:color w:val="000000" w:themeColor="text1"/>
          <w:lang w:val="en-US"/>
        </w:rPr>
        <w:t xml:space="preserve">memories of our prior life. </w:t>
      </w:r>
    </w:p>
    <w:p w14:paraId="2F0D095A" w14:textId="77777777" w:rsidR="00EC7E89" w:rsidRPr="00C06C26" w:rsidRDefault="00EC7E89" w:rsidP="00C92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7488ACCC" w14:textId="067CD000" w:rsidR="00517BC2" w:rsidRPr="00F008F3"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F008F3">
        <w:rPr>
          <w:rFonts w:ascii="Times New Roman" w:hAnsi="Times New Roman" w:cs="Times New Roman"/>
          <w:color w:val="000000" w:themeColor="text1"/>
          <w:lang w:val="en-US"/>
        </w:rPr>
        <w:t xml:space="preserve">Memories pile on memories. In the garden, by the summer house, on </w:t>
      </w:r>
      <w:r>
        <w:rPr>
          <w:rFonts w:ascii="Times New Roman" w:hAnsi="Times New Roman" w:cs="Times New Roman"/>
          <w:color w:val="000000" w:themeColor="text1"/>
          <w:lang w:val="en-US"/>
        </w:rPr>
        <w:t>rain-sodden</w:t>
      </w:r>
      <w:r w:rsidRPr="00F008F3">
        <w:rPr>
          <w:rFonts w:ascii="Times New Roman" w:hAnsi="Times New Roman" w:cs="Times New Roman"/>
          <w:color w:val="000000" w:themeColor="text1"/>
          <w:lang w:val="en-US"/>
        </w:rPr>
        <w:t xml:space="preserve"> grass and as if stepping in my own fossilized footsteps, I </w:t>
      </w:r>
      <w:r w:rsidRPr="009D31D7">
        <w:rPr>
          <w:rFonts w:ascii="Times New Roman" w:hAnsi="Times New Roman" w:cs="Times New Roman"/>
          <w:color w:val="000000" w:themeColor="text1"/>
          <w:lang w:val="en-US"/>
        </w:rPr>
        <w:t xml:space="preserve">see </w:t>
      </w:r>
      <w:r w:rsidRPr="00F008F3">
        <w:rPr>
          <w:rFonts w:ascii="Times New Roman" w:hAnsi="Times New Roman" w:cs="Times New Roman"/>
          <w:color w:val="000000" w:themeColor="text1"/>
          <w:lang w:val="en-US"/>
        </w:rPr>
        <w:t xml:space="preserve">the day Calvin brought home a </w:t>
      </w:r>
      <w:r>
        <w:rPr>
          <w:rFonts w:ascii="Times New Roman" w:hAnsi="Times New Roman" w:cs="Times New Roman"/>
          <w:color w:val="000000" w:themeColor="text1"/>
          <w:lang w:val="en-US"/>
        </w:rPr>
        <w:t xml:space="preserve">black-and-white </w:t>
      </w:r>
      <w:r w:rsidRPr="00F008F3">
        <w:rPr>
          <w:rFonts w:ascii="Times New Roman" w:hAnsi="Times New Roman" w:cs="Times New Roman"/>
          <w:color w:val="000000" w:themeColor="text1"/>
          <w:lang w:val="en-US"/>
        </w:rPr>
        <w:t>collie puppy twelve weeks old, one of a litter of eight. She</w:t>
      </w:r>
      <w:r>
        <w:rPr>
          <w:rFonts w:ascii="Times New Roman" w:hAnsi="Times New Roman" w:cs="Times New Roman"/>
          <w:color w:val="000000" w:themeColor="text1"/>
          <w:lang w:val="en-US"/>
        </w:rPr>
        <w:t>’s</w:t>
      </w:r>
      <w:r w:rsidRPr="00F008F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rolling</w:t>
      </w:r>
      <w:r w:rsidRPr="00F008F3">
        <w:rPr>
          <w:rFonts w:ascii="Times New Roman" w:hAnsi="Times New Roman" w:cs="Times New Roman"/>
          <w:color w:val="000000" w:themeColor="text1"/>
          <w:lang w:val="en-US"/>
        </w:rPr>
        <w:t xml:space="preserve"> and </w:t>
      </w:r>
      <w:r>
        <w:rPr>
          <w:rFonts w:ascii="Times New Roman" w:hAnsi="Times New Roman" w:cs="Times New Roman"/>
          <w:color w:val="000000" w:themeColor="text1"/>
          <w:lang w:val="en-US"/>
        </w:rPr>
        <w:t>p</w:t>
      </w:r>
      <w:r w:rsidR="00215F48">
        <w:rPr>
          <w:rFonts w:ascii="Times New Roman" w:hAnsi="Times New Roman" w:cs="Times New Roman"/>
          <w:color w:val="000000" w:themeColor="text1"/>
          <w:lang w:val="en-US"/>
        </w:rPr>
        <w:t>lay-</w:t>
      </w:r>
      <w:r>
        <w:rPr>
          <w:rFonts w:ascii="Times New Roman" w:hAnsi="Times New Roman" w:cs="Times New Roman"/>
          <w:color w:val="000000" w:themeColor="text1"/>
          <w:lang w:val="en-US"/>
        </w:rPr>
        <w:t xml:space="preserve">fighting with our beloved but </w:t>
      </w:r>
      <w:r w:rsidRPr="009D31D7">
        <w:rPr>
          <w:rFonts w:ascii="Times New Roman" w:hAnsi="Times New Roman" w:cs="Times New Roman"/>
          <w:color w:val="000000" w:themeColor="text1"/>
          <w:lang w:val="en-US"/>
        </w:rPr>
        <w:t>aged springer</w:t>
      </w:r>
      <w:r>
        <w:rPr>
          <w:rFonts w:ascii="Times New Roman" w:hAnsi="Times New Roman" w:cs="Times New Roman"/>
          <w:color w:val="000000" w:themeColor="text1"/>
          <w:lang w:val="en-US"/>
        </w:rPr>
        <w:t xml:space="preserve"> spaniel.</w:t>
      </w:r>
      <w:r w:rsidRPr="00F008F3">
        <w:rPr>
          <w:rFonts w:ascii="Times New Roman" w:hAnsi="Times New Roman" w:cs="Times New Roman"/>
          <w:color w:val="000000" w:themeColor="text1"/>
          <w:lang w:val="en-US"/>
        </w:rPr>
        <w:t xml:space="preserve"> An old life and a new life</w:t>
      </w:r>
      <w:r>
        <w:rPr>
          <w:rFonts w:ascii="Times New Roman" w:hAnsi="Times New Roman" w:cs="Times New Roman"/>
          <w:color w:val="000000" w:themeColor="text1"/>
          <w:lang w:val="en-US"/>
        </w:rPr>
        <w:t xml:space="preserve"> frolic</w:t>
      </w:r>
      <w:r w:rsidR="002E13C4">
        <w:rPr>
          <w:rFonts w:ascii="Times New Roman" w:hAnsi="Times New Roman" w:cs="Times New Roman"/>
          <w:color w:val="000000" w:themeColor="text1"/>
          <w:lang w:val="en-US"/>
        </w:rPr>
        <w:t>. T</w:t>
      </w:r>
      <w:r>
        <w:rPr>
          <w:rFonts w:ascii="Times New Roman" w:hAnsi="Times New Roman" w:cs="Times New Roman"/>
          <w:color w:val="000000" w:themeColor="text1"/>
          <w:lang w:val="en-US"/>
        </w:rPr>
        <w:t>hen they stop for a second or two to sniff the damp ground</w:t>
      </w:r>
      <w:r w:rsidRPr="00F008F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The puppy feels </w:t>
      </w:r>
      <w:r w:rsidRPr="00F008F3">
        <w:rPr>
          <w:rFonts w:ascii="Times New Roman" w:hAnsi="Times New Roman" w:cs="Times New Roman"/>
          <w:color w:val="000000" w:themeColor="text1"/>
          <w:lang w:val="en-US"/>
        </w:rPr>
        <w:t>soft</w:t>
      </w:r>
      <w:r>
        <w:rPr>
          <w:rFonts w:ascii="Times New Roman" w:hAnsi="Times New Roman" w:cs="Times New Roman"/>
          <w:color w:val="000000" w:themeColor="text1"/>
          <w:lang w:val="en-US"/>
        </w:rPr>
        <w:t xml:space="preserve"> and fluid</w:t>
      </w:r>
      <w:r w:rsidR="00AB51B2">
        <w:rPr>
          <w:rFonts w:ascii="Times New Roman" w:hAnsi="Times New Roman" w:cs="Times New Roman"/>
          <w:color w:val="000000" w:themeColor="text1"/>
          <w:lang w:val="en-US"/>
        </w:rPr>
        <w:t>. A</w:t>
      </w:r>
      <w:r w:rsidRPr="00F008F3">
        <w:rPr>
          <w:rFonts w:ascii="Times New Roman" w:hAnsi="Times New Roman" w:cs="Times New Roman"/>
          <w:color w:val="000000" w:themeColor="text1"/>
          <w:lang w:val="en-US"/>
        </w:rPr>
        <w:t xml:space="preserve"> little mud </w:t>
      </w:r>
      <w:r>
        <w:rPr>
          <w:rFonts w:ascii="Times New Roman" w:hAnsi="Times New Roman" w:cs="Times New Roman"/>
          <w:color w:val="000000" w:themeColor="text1"/>
          <w:lang w:val="en-US"/>
        </w:rPr>
        <w:t>cakes the short white hairs on her paws</w:t>
      </w:r>
      <w:r w:rsidRPr="00F008F3">
        <w:rPr>
          <w:rFonts w:ascii="Times New Roman" w:hAnsi="Times New Roman" w:cs="Times New Roman"/>
          <w:color w:val="000000" w:themeColor="text1"/>
          <w:lang w:val="en-US"/>
        </w:rPr>
        <w:t>. It</w:t>
      </w:r>
      <w:r>
        <w:rPr>
          <w:rFonts w:ascii="Times New Roman" w:hAnsi="Times New Roman" w:cs="Times New Roman"/>
          <w:color w:val="000000" w:themeColor="text1"/>
          <w:lang w:val="en-US"/>
        </w:rPr>
        <w:t xml:space="preserve">’s August </w:t>
      </w:r>
      <w:r w:rsidRPr="00F008F3">
        <w:rPr>
          <w:rFonts w:ascii="Times New Roman" w:hAnsi="Times New Roman" w:cs="Times New Roman"/>
          <w:color w:val="000000" w:themeColor="text1"/>
          <w:lang w:val="en-US"/>
        </w:rPr>
        <w:t>1993.</w:t>
      </w:r>
      <w:r>
        <w:rPr>
          <w:rFonts w:ascii="Times New Roman" w:hAnsi="Times New Roman" w:cs="Times New Roman"/>
          <w:color w:val="000000" w:themeColor="text1"/>
          <w:lang w:val="en-US"/>
        </w:rPr>
        <w:t xml:space="preserve"> </w:t>
      </w:r>
      <w:r w:rsidRPr="00F008F3">
        <w:rPr>
          <w:rFonts w:ascii="Times New Roman" w:hAnsi="Times New Roman" w:cs="Times New Roman"/>
          <w:color w:val="000000" w:themeColor="text1"/>
          <w:lang w:val="en-US"/>
        </w:rPr>
        <w:t>I was tired that day. Calvin</w:t>
      </w:r>
      <w:r w:rsidR="00460ED9">
        <w:rPr>
          <w:rFonts w:ascii="Times New Roman" w:hAnsi="Times New Roman" w:cs="Times New Roman"/>
          <w:color w:val="000000" w:themeColor="text1"/>
          <w:lang w:val="en-US"/>
        </w:rPr>
        <w:t>,</w:t>
      </w:r>
      <w:r w:rsidRPr="00F008F3">
        <w:rPr>
          <w:rFonts w:ascii="Times New Roman" w:hAnsi="Times New Roman" w:cs="Times New Roman"/>
          <w:color w:val="000000" w:themeColor="text1"/>
          <w:lang w:val="en-US"/>
        </w:rPr>
        <w:t xml:space="preserve"> though</w:t>
      </w:r>
      <w:r w:rsidR="00460ED9">
        <w:rPr>
          <w:rFonts w:ascii="Times New Roman" w:hAnsi="Times New Roman" w:cs="Times New Roman"/>
          <w:color w:val="000000" w:themeColor="text1"/>
          <w:lang w:val="en-US"/>
        </w:rPr>
        <w:t xml:space="preserve">, </w:t>
      </w:r>
      <w:r w:rsidRPr="00F008F3">
        <w:rPr>
          <w:rFonts w:ascii="Times New Roman" w:hAnsi="Times New Roman" w:cs="Times New Roman"/>
          <w:color w:val="000000" w:themeColor="text1"/>
          <w:lang w:val="en-US"/>
        </w:rPr>
        <w:t>was cheery</w:t>
      </w:r>
      <w:r w:rsidR="00AB51B2">
        <w:rPr>
          <w:rFonts w:ascii="Times New Roman" w:hAnsi="Times New Roman" w:cs="Times New Roman"/>
          <w:color w:val="000000" w:themeColor="text1"/>
          <w:lang w:val="en-US"/>
        </w:rPr>
        <w:t>. A</w:t>
      </w:r>
      <w:r w:rsidRPr="00F008F3">
        <w:rPr>
          <w:rFonts w:ascii="Times New Roman" w:hAnsi="Times New Roman" w:cs="Times New Roman"/>
          <w:color w:val="000000" w:themeColor="text1"/>
          <w:lang w:val="en-US"/>
        </w:rPr>
        <w:t xml:space="preserve"> new Canon camera </w:t>
      </w:r>
      <w:r>
        <w:rPr>
          <w:rFonts w:ascii="Times New Roman" w:hAnsi="Times New Roman" w:cs="Times New Roman"/>
          <w:color w:val="000000" w:themeColor="text1"/>
          <w:lang w:val="en-US"/>
        </w:rPr>
        <w:t>hung on his chest</w:t>
      </w:r>
      <w:r w:rsidRPr="00F008F3">
        <w:rPr>
          <w:rFonts w:ascii="Times New Roman" w:hAnsi="Times New Roman" w:cs="Times New Roman"/>
          <w:color w:val="000000" w:themeColor="text1"/>
          <w:lang w:val="en-US"/>
        </w:rPr>
        <w:t>—the strap</w:t>
      </w:r>
      <w:r>
        <w:rPr>
          <w:rFonts w:ascii="Times New Roman" w:hAnsi="Times New Roman" w:cs="Times New Roman"/>
          <w:color w:val="000000" w:themeColor="text1"/>
          <w:lang w:val="en-US"/>
        </w:rPr>
        <w:t xml:space="preserve">, </w:t>
      </w:r>
      <w:r w:rsidRPr="00F008F3">
        <w:rPr>
          <w:rFonts w:ascii="Times New Roman" w:hAnsi="Times New Roman" w:cs="Times New Roman"/>
          <w:color w:val="000000" w:themeColor="text1"/>
          <w:lang w:val="en-US"/>
        </w:rPr>
        <w:t xml:space="preserve">we’d notice later </w:t>
      </w:r>
      <w:r>
        <w:rPr>
          <w:rFonts w:ascii="Times New Roman" w:hAnsi="Times New Roman" w:cs="Times New Roman"/>
          <w:color w:val="000000" w:themeColor="text1"/>
          <w:lang w:val="en-US"/>
        </w:rPr>
        <w:t xml:space="preserve">cut a red-raw </w:t>
      </w:r>
      <w:r w:rsidRPr="00F008F3">
        <w:rPr>
          <w:rFonts w:ascii="Times New Roman" w:hAnsi="Times New Roman" w:cs="Times New Roman"/>
          <w:color w:val="000000" w:themeColor="text1"/>
          <w:lang w:val="en-US"/>
        </w:rPr>
        <w:t>mark on his neck—</w:t>
      </w:r>
      <w:r>
        <w:rPr>
          <w:rFonts w:ascii="Times New Roman" w:hAnsi="Times New Roman" w:cs="Times New Roman"/>
          <w:color w:val="000000" w:themeColor="text1"/>
          <w:lang w:val="en-US"/>
        </w:rPr>
        <w:t xml:space="preserve">he </w:t>
      </w:r>
      <w:r w:rsidRPr="00F008F3">
        <w:rPr>
          <w:rFonts w:ascii="Times New Roman" w:hAnsi="Times New Roman" w:cs="Times New Roman"/>
          <w:color w:val="000000" w:themeColor="text1"/>
          <w:lang w:val="en-US"/>
        </w:rPr>
        <w:t xml:space="preserve">was taking snaps, </w:t>
      </w:r>
      <w:r w:rsidRPr="00934368">
        <w:rPr>
          <w:rFonts w:ascii="Times New Roman" w:hAnsi="Times New Roman" w:cs="Times New Roman"/>
          <w:color w:val="000000" w:themeColor="text1"/>
          <w:lang w:val="en-US"/>
        </w:rPr>
        <w:t xml:space="preserve">candid </w:t>
      </w:r>
      <w:r w:rsidRPr="00F008F3">
        <w:rPr>
          <w:rFonts w:ascii="Times New Roman" w:hAnsi="Times New Roman" w:cs="Times New Roman"/>
          <w:color w:val="000000" w:themeColor="text1"/>
          <w:lang w:val="en-US"/>
        </w:rPr>
        <w:t xml:space="preserve">shots, fiddling with the lens, calling, </w:t>
      </w:r>
      <w:r w:rsidRPr="00F008F3">
        <w:rPr>
          <w:rFonts w:ascii="Times New Roman" w:hAnsi="Times New Roman" w:cs="Times New Roman"/>
          <w:i/>
          <w:color w:val="000000" w:themeColor="text1"/>
          <w:lang w:val="en-US"/>
        </w:rPr>
        <w:t xml:space="preserve">puppies! </w:t>
      </w:r>
      <w:proofErr w:type="gramStart"/>
      <w:r w:rsidRPr="00F008F3">
        <w:rPr>
          <w:rFonts w:ascii="Times New Roman" w:hAnsi="Times New Roman" w:cs="Times New Roman"/>
          <w:i/>
          <w:color w:val="000000" w:themeColor="text1"/>
          <w:lang w:val="en-US"/>
        </w:rPr>
        <w:t>this</w:t>
      </w:r>
      <w:proofErr w:type="gramEnd"/>
      <w:r w:rsidRPr="00F008F3">
        <w:rPr>
          <w:rFonts w:ascii="Times New Roman" w:hAnsi="Times New Roman" w:cs="Times New Roman"/>
          <w:i/>
          <w:color w:val="000000" w:themeColor="text1"/>
          <w:lang w:val="en-US"/>
        </w:rPr>
        <w:t xml:space="preserve"> way</w:t>
      </w:r>
      <w:r w:rsidR="00460ED9">
        <w:rPr>
          <w:rFonts w:ascii="Times New Roman" w:hAnsi="Times New Roman" w:cs="Times New Roman"/>
          <w:color w:val="000000" w:themeColor="text1"/>
          <w:lang w:val="en-US"/>
        </w:rPr>
        <w:t>.</w:t>
      </w:r>
      <w:r w:rsidRPr="00F008F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His </w:t>
      </w:r>
      <w:r w:rsidRPr="00F008F3">
        <w:rPr>
          <w:rFonts w:ascii="Times New Roman" w:hAnsi="Times New Roman" w:cs="Times New Roman"/>
          <w:color w:val="000000" w:themeColor="text1"/>
          <w:lang w:val="en-US"/>
        </w:rPr>
        <w:t xml:space="preserve">jeans </w:t>
      </w:r>
      <w:r>
        <w:rPr>
          <w:rFonts w:ascii="Times New Roman" w:hAnsi="Times New Roman" w:cs="Times New Roman"/>
          <w:color w:val="000000" w:themeColor="text1"/>
          <w:lang w:val="en-US"/>
        </w:rPr>
        <w:t>rankled at the top of his wellington boots and his</w:t>
      </w:r>
      <w:r w:rsidRPr="00F008F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blue</w:t>
      </w:r>
      <w:r w:rsidR="00803C4F">
        <w:rPr>
          <w:rFonts w:ascii="Times New Roman" w:hAnsi="Times New Roman" w:cs="Times New Roman"/>
          <w:color w:val="000000" w:themeColor="text1"/>
          <w:lang w:val="en-US"/>
        </w:rPr>
        <w:t>-</w:t>
      </w:r>
      <w:r>
        <w:rPr>
          <w:rFonts w:ascii="Times New Roman" w:hAnsi="Times New Roman" w:cs="Times New Roman"/>
          <w:color w:val="000000" w:themeColor="text1"/>
          <w:lang w:val="en-US"/>
        </w:rPr>
        <w:t>checked shirt was untucking at the waist</w:t>
      </w:r>
      <w:r w:rsidRPr="002B00C5">
        <w:rPr>
          <w:rFonts w:ascii="Times New Roman" w:hAnsi="Times New Roman" w:cs="Times New Roman"/>
          <w:b/>
          <w:color w:val="000000" w:themeColor="text1"/>
          <w:lang w:val="en-US"/>
        </w:rPr>
        <w:t>.</w:t>
      </w:r>
    </w:p>
    <w:p w14:paraId="5F970D71" w14:textId="77777777" w:rsidR="00AB51B2" w:rsidRDefault="00AB51B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3A5A02B3" w14:textId="66795D49" w:rsidR="00517BC2" w:rsidRPr="00F008F3"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F008F3">
        <w:rPr>
          <w:rFonts w:ascii="Times New Roman" w:hAnsi="Times New Roman" w:cs="Times New Roman"/>
          <w:color w:val="000000" w:themeColor="text1"/>
          <w:lang w:val="en-US"/>
        </w:rPr>
        <w:t>“How did you choose her?</w:t>
      </w:r>
      <w:r>
        <w:rPr>
          <w:rFonts w:ascii="Times New Roman" w:hAnsi="Times New Roman" w:cs="Times New Roman"/>
          <w:color w:val="000000" w:themeColor="text1"/>
          <w:lang w:val="en-US"/>
        </w:rPr>
        <w:t>” I said.</w:t>
      </w:r>
    </w:p>
    <w:p w14:paraId="4B595CD8" w14:textId="77777777" w:rsidR="00AB51B2" w:rsidRDefault="00AB51B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2A2658C8" w14:textId="58FC9455" w:rsidR="00517BC2" w:rsidRPr="00F008F3"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F008F3">
        <w:rPr>
          <w:rFonts w:ascii="Times New Roman" w:hAnsi="Times New Roman" w:cs="Times New Roman"/>
          <w:color w:val="000000" w:themeColor="text1"/>
          <w:lang w:val="en-US"/>
        </w:rPr>
        <w:t>“She chose me</w:t>
      </w:r>
      <w:r>
        <w:rPr>
          <w:rFonts w:ascii="Times New Roman" w:hAnsi="Times New Roman" w:cs="Times New Roman"/>
          <w:color w:val="000000" w:themeColor="text1"/>
          <w:lang w:val="en-US"/>
        </w:rPr>
        <w:t>,</w:t>
      </w:r>
      <w:r w:rsidRPr="00F008F3">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he said, taking camera aim at the dogs.</w:t>
      </w:r>
      <w:r w:rsidRPr="00F008F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“W</w:t>
      </w:r>
      <w:r w:rsidRPr="00F008F3">
        <w:rPr>
          <w:rFonts w:ascii="Times New Roman" w:hAnsi="Times New Roman" w:cs="Times New Roman"/>
          <w:color w:val="000000" w:themeColor="text1"/>
          <w:lang w:val="en-US"/>
        </w:rPr>
        <w:t>hat shall we call her?</w:t>
      </w:r>
      <w:r>
        <w:rPr>
          <w:rFonts w:ascii="Times New Roman" w:hAnsi="Times New Roman" w:cs="Times New Roman"/>
          <w:color w:val="000000" w:themeColor="text1"/>
          <w:lang w:val="en-US"/>
        </w:rPr>
        <w:t>”</w:t>
      </w:r>
    </w:p>
    <w:p w14:paraId="0F62BB67" w14:textId="77777777" w:rsidR="00AB51B2" w:rsidRDefault="00AB51B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1C28BCA3" w14:textId="04268CB1" w:rsidR="00517BC2" w:rsidRPr="00F008F3"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F008F3">
        <w:rPr>
          <w:rFonts w:ascii="Times New Roman" w:hAnsi="Times New Roman" w:cs="Times New Roman"/>
          <w:color w:val="000000" w:themeColor="text1"/>
          <w:lang w:val="en-US"/>
        </w:rPr>
        <w:t>“Tress</w:t>
      </w:r>
      <w:r w:rsidR="00AB51B2">
        <w:rPr>
          <w:rFonts w:ascii="Times New Roman" w:hAnsi="Times New Roman" w:cs="Times New Roman"/>
          <w:color w:val="000000" w:themeColor="text1"/>
          <w:lang w:val="en-US"/>
        </w:rPr>
        <w:t>,</w:t>
      </w:r>
      <w:r w:rsidRPr="00F008F3">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I said</w:t>
      </w:r>
      <w:r w:rsidRPr="00F008F3">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stroking the collie’s smooth head.</w:t>
      </w:r>
    </w:p>
    <w:p w14:paraId="61D973BB"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4D628A20" w14:textId="2D49CA70" w:rsidR="000829E9" w:rsidRDefault="000829E9" w:rsidP="00082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F008F3">
        <w:rPr>
          <w:rFonts w:ascii="Times New Roman" w:hAnsi="Times New Roman" w:cs="Times New Roman"/>
          <w:color w:val="000000" w:themeColor="text1"/>
          <w:lang w:val="en-US"/>
        </w:rPr>
        <w:t>As I stare at an otherwise empty patch of grass</w:t>
      </w:r>
      <w:r>
        <w:rPr>
          <w:rFonts w:ascii="Times New Roman" w:hAnsi="Times New Roman" w:cs="Times New Roman"/>
          <w:color w:val="000000" w:themeColor="text1"/>
          <w:lang w:val="en-US"/>
        </w:rPr>
        <w:t>,</w:t>
      </w:r>
      <w:r w:rsidRPr="00F008F3">
        <w:rPr>
          <w:rFonts w:ascii="Times New Roman" w:hAnsi="Times New Roman" w:cs="Times New Roman"/>
          <w:color w:val="000000" w:themeColor="text1"/>
          <w:lang w:val="en-US"/>
        </w:rPr>
        <w:t xml:space="preserve"> my vision blurs. We are all there,</w:t>
      </w:r>
      <w:r>
        <w:rPr>
          <w:rFonts w:ascii="Times New Roman" w:hAnsi="Times New Roman" w:cs="Times New Roman"/>
          <w:color w:val="000000" w:themeColor="text1"/>
          <w:lang w:val="en-US"/>
        </w:rPr>
        <w:t xml:space="preserve"> he and I, old springer spaniel, new collie pup; then, oblivious to the passage of time, my </w:t>
      </w:r>
      <w:r w:rsidRPr="009E4465">
        <w:rPr>
          <w:rFonts w:ascii="Times New Roman" w:hAnsi="Times New Roman" w:cs="Times New Roman"/>
          <w:color w:val="000000" w:themeColor="text1"/>
          <w:lang w:val="en-US"/>
        </w:rPr>
        <w:t>living</w:t>
      </w:r>
      <w:r>
        <w:rPr>
          <w:rFonts w:ascii="Times New Roman" w:hAnsi="Times New Roman" w:cs="Times New Roman"/>
          <w:color w:val="000000" w:themeColor="text1"/>
          <w:lang w:val="en-US"/>
        </w:rPr>
        <w:t xml:space="preserve">, </w:t>
      </w:r>
      <w:r w:rsidRPr="009E4465">
        <w:rPr>
          <w:rFonts w:ascii="Times New Roman" w:hAnsi="Times New Roman" w:cs="Times New Roman"/>
          <w:color w:val="000000" w:themeColor="text1"/>
          <w:lang w:val="en-US"/>
        </w:rPr>
        <w:lastRenderedPageBreak/>
        <w:t>breathing</w:t>
      </w:r>
      <w:r>
        <w:rPr>
          <w:rFonts w:ascii="Times New Roman" w:hAnsi="Times New Roman" w:cs="Times New Roman"/>
          <w:color w:val="000000" w:themeColor="text1"/>
          <w:lang w:val="en-US"/>
        </w:rPr>
        <w:t xml:space="preserve"> spaniel snuffles into view and joins the canine melee. </w:t>
      </w:r>
      <w:r w:rsidR="00355FC4" w:rsidRPr="00963BDE">
        <w:rPr>
          <w:rFonts w:ascii="Times New Roman" w:hAnsi="Times New Roman" w:cs="Times New Roman"/>
          <w:color w:val="000000" w:themeColor="text1"/>
          <w:lang w:val="en-US"/>
        </w:rPr>
        <w:t>It is a</w:t>
      </w:r>
      <w:r w:rsidRPr="00963BDE">
        <w:rPr>
          <w:rFonts w:ascii="Times New Roman" w:hAnsi="Times New Roman" w:cs="Times New Roman"/>
          <w:color w:val="000000" w:themeColor="text1"/>
          <w:lang w:val="en-US"/>
        </w:rPr>
        <w:t>s if two home movies slide one over the other</w:t>
      </w:r>
      <w:r w:rsidR="00355FC4" w:rsidRPr="00963BDE">
        <w:rPr>
          <w:rFonts w:ascii="Times New Roman" w:hAnsi="Times New Roman" w:cs="Times New Roman"/>
          <w:color w:val="000000" w:themeColor="text1"/>
          <w:lang w:val="en-US"/>
        </w:rPr>
        <w:t xml:space="preserve"> and </w:t>
      </w:r>
      <w:r w:rsidRPr="00963BDE">
        <w:rPr>
          <w:rFonts w:ascii="Times New Roman" w:hAnsi="Times New Roman" w:cs="Times New Roman"/>
          <w:color w:val="000000" w:themeColor="text1"/>
          <w:lang w:val="en-US"/>
        </w:rPr>
        <w:t xml:space="preserve">for a moment of a moment, </w:t>
      </w:r>
      <w:r>
        <w:rPr>
          <w:rFonts w:ascii="Times New Roman" w:hAnsi="Times New Roman" w:cs="Times New Roman"/>
          <w:color w:val="000000" w:themeColor="text1"/>
          <w:lang w:val="en-US"/>
        </w:rPr>
        <w:t xml:space="preserve">the present merges with the grainy </w:t>
      </w:r>
      <w:r w:rsidR="00B36E4B" w:rsidRPr="00317F98">
        <w:rPr>
          <w:rFonts w:ascii="Times New Roman" w:hAnsi="Times New Roman" w:cs="Times New Roman"/>
          <w:color w:val="000000" w:themeColor="text1"/>
          <w:lang w:val="en-US"/>
        </w:rPr>
        <w:t xml:space="preserve">unsteady </w:t>
      </w:r>
      <w:r>
        <w:rPr>
          <w:rFonts w:ascii="Times New Roman" w:hAnsi="Times New Roman" w:cs="Times New Roman"/>
          <w:color w:val="000000" w:themeColor="text1"/>
          <w:lang w:val="en-US"/>
        </w:rPr>
        <w:t xml:space="preserve">image of the past. </w:t>
      </w:r>
      <w:proofErr w:type="gramStart"/>
      <w:r w:rsidR="002044E6" w:rsidRPr="000B5BCC">
        <w:rPr>
          <w:rFonts w:ascii="Times New Roman" w:hAnsi="Times New Roman" w:cs="Times New Roman"/>
          <w:color w:val="000000" w:themeColor="text1"/>
          <w:lang w:val="en-US"/>
        </w:rPr>
        <w:t>A palimpsest</w:t>
      </w:r>
      <w:r w:rsidR="005D6402" w:rsidRPr="000B5BCC">
        <w:rPr>
          <w:rFonts w:ascii="Times New Roman" w:hAnsi="Times New Roman" w:cs="Times New Roman"/>
          <w:color w:val="000000" w:themeColor="text1"/>
          <w:lang w:val="en-US"/>
        </w:rPr>
        <w:t>.</w:t>
      </w:r>
      <w:proofErr w:type="gramEnd"/>
      <w:r w:rsidR="002044E6" w:rsidRPr="000B5BCC">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And I am there on the inside and on the outside looking in. </w:t>
      </w:r>
    </w:p>
    <w:p w14:paraId="0D0F7456" w14:textId="77777777" w:rsidR="00355FC4" w:rsidRDefault="00355FC4"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343F1631" w14:textId="77777777" w:rsidR="00517BC2" w:rsidRPr="009651F9"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9651F9">
        <w:rPr>
          <w:rFonts w:ascii="Times New Roman" w:hAnsi="Times New Roman" w:cs="Times New Roman"/>
          <w:color w:val="000000" w:themeColor="text1"/>
          <w:lang w:val="en-US"/>
        </w:rPr>
        <w:t>Am I going mad?</w:t>
      </w:r>
    </w:p>
    <w:p w14:paraId="6BA649B3" w14:textId="77777777" w:rsidR="00AB51B2" w:rsidRDefault="00AB51B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74988BF6" w14:textId="355B5BC0" w:rsidR="00517BC2" w:rsidRPr="00D34711"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Am I going mad if Calvin is constantly in my thoughts, if his name is on the tip of my lips, if the chime of his voice rings in my ears</w:t>
      </w:r>
      <w:r w:rsidR="00396F4B">
        <w:rPr>
          <w:rFonts w:ascii="Times New Roman" w:hAnsi="Times New Roman" w:cs="Times New Roman"/>
          <w:color w:val="000000" w:themeColor="text1"/>
          <w:lang w:val="en-US"/>
        </w:rPr>
        <w:t>?</w:t>
      </w:r>
      <w:r w:rsidR="00165B79">
        <w:rPr>
          <w:rFonts w:ascii="Times New Roman" w:hAnsi="Times New Roman" w:cs="Times New Roman"/>
          <w:color w:val="000000" w:themeColor="text1"/>
          <w:lang w:val="en-US"/>
        </w:rPr>
        <w:t xml:space="preserve"> </w:t>
      </w:r>
      <w:r w:rsidR="00C35373" w:rsidRPr="00870630">
        <w:rPr>
          <w:rFonts w:ascii="Times New Roman" w:hAnsi="Times New Roman" w:cs="Times New Roman"/>
          <w:color w:val="000000" w:themeColor="text1"/>
          <w:lang w:val="en-US"/>
        </w:rPr>
        <w:t>Am I going mad if</w:t>
      </w:r>
      <w:r w:rsidR="00C35373">
        <w:rPr>
          <w:rFonts w:ascii="Times New Roman" w:hAnsi="Times New Roman" w:cs="Times New Roman"/>
          <w:color w:val="000000" w:themeColor="text1"/>
          <w:lang w:val="en-US"/>
        </w:rPr>
        <w:t xml:space="preserve"> I wonder, what would Calvin do in this or that situ</w:t>
      </w:r>
      <w:r w:rsidR="002F7608">
        <w:rPr>
          <w:rFonts w:ascii="Times New Roman" w:hAnsi="Times New Roman" w:cs="Times New Roman"/>
          <w:color w:val="000000" w:themeColor="text1"/>
          <w:lang w:val="en-US"/>
        </w:rPr>
        <w:t xml:space="preserve">ation, what tack would </w:t>
      </w:r>
      <w:r w:rsidR="00FD7D97">
        <w:rPr>
          <w:rFonts w:ascii="Times New Roman" w:hAnsi="Times New Roman" w:cs="Times New Roman"/>
          <w:color w:val="000000" w:themeColor="text1"/>
          <w:lang w:val="en-US"/>
        </w:rPr>
        <w:t xml:space="preserve">he take </w:t>
      </w:r>
      <w:r w:rsidR="002F7608">
        <w:rPr>
          <w:rFonts w:ascii="Times New Roman" w:hAnsi="Times New Roman" w:cs="Times New Roman"/>
          <w:color w:val="000000" w:themeColor="text1"/>
          <w:lang w:val="en-US"/>
        </w:rPr>
        <w:t xml:space="preserve">to cajole a workman or </w:t>
      </w:r>
      <w:r w:rsidR="00552DD4">
        <w:rPr>
          <w:rFonts w:ascii="Times New Roman" w:hAnsi="Times New Roman" w:cs="Times New Roman"/>
          <w:color w:val="000000" w:themeColor="text1"/>
          <w:lang w:val="en-US"/>
        </w:rPr>
        <w:t>soothe a family squabble</w:t>
      </w:r>
      <w:r w:rsidR="00E40922">
        <w:rPr>
          <w:rFonts w:ascii="Times New Roman" w:hAnsi="Times New Roman" w:cs="Times New Roman"/>
          <w:color w:val="000000" w:themeColor="text1"/>
          <w:lang w:val="en-US"/>
        </w:rPr>
        <w:t xml:space="preserve">; what </w:t>
      </w:r>
      <w:r w:rsidR="00637809">
        <w:rPr>
          <w:rFonts w:ascii="Times New Roman" w:hAnsi="Times New Roman" w:cs="Times New Roman"/>
          <w:color w:val="000000" w:themeColor="text1"/>
          <w:lang w:val="en-US"/>
        </w:rPr>
        <w:t xml:space="preserve">would he do </w:t>
      </w:r>
      <w:r w:rsidR="00FD7D97">
        <w:rPr>
          <w:rFonts w:ascii="Times New Roman" w:hAnsi="Times New Roman" w:cs="Times New Roman"/>
          <w:color w:val="000000" w:themeColor="text1"/>
          <w:lang w:val="en-US"/>
        </w:rPr>
        <w:t xml:space="preserve">to </w:t>
      </w:r>
      <w:r w:rsidR="00AF2F0A" w:rsidRPr="00AF2F0A">
        <w:rPr>
          <w:rFonts w:ascii="Times New Roman" w:hAnsi="Times New Roman" w:cs="Times New Roman"/>
          <w:color w:val="000000" w:themeColor="text1"/>
          <w:lang w:val="en-US"/>
        </w:rPr>
        <w:t xml:space="preserve">repair </w:t>
      </w:r>
      <w:r w:rsidR="00FD7D97">
        <w:rPr>
          <w:rFonts w:ascii="Times New Roman" w:hAnsi="Times New Roman" w:cs="Times New Roman"/>
          <w:color w:val="000000" w:themeColor="text1"/>
          <w:lang w:val="en-US"/>
        </w:rPr>
        <w:t xml:space="preserve">the car, </w:t>
      </w:r>
      <w:r w:rsidR="00637809">
        <w:rPr>
          <w:rFonts w:ascii="Times New Roman" w:hAnsi="Times New Roman" w:cs="Times New Roman"/>
          <w:color w:val="000000" w:themeColor="text1"/>
          <w:lang w:val="en-US"/>
        </w:rPr>
        <w:t>the washing machine or</w:t>
      </w:r>
      <w:r w:rsidR="00FD7D97">
        <w:rPr>
          <w:rFonts w:ascii="Times New Roman" w:hAnsi="Times New Roman" w:cs="Times New Roman"/>
          <w:color w:val="000000" w:themeColor="text1"/>
          <w:lang w:val="en-US"/>
        </w:rPr>
        <w:t xml:space="preserve"> </w:t>
      </w:r>
      <w:r w:rsidR="00E40922">
        <w:rPr>
          <w:rFonts w:ascii="Times New Roman" w:hAnsi="Times New Roman" w:cs="Times New Roman"/>
          <w:color w:val="000000" w:themeColor="text1"/>
          <w:lang w:val="en-US"/>
        </w:rPr>
        <w:t xml:space="preserve">a broken </w:t>
      </w:r>
      <w:r w:rsidR="00637809">
        <w:rPr>
          <w:rFonts w:ascii="Times New Roman" w:hAnsi="Times New Roman" w:cs="Times New Roman"/>
          <w:color w:val="000000" w:themeColor="text1"/>
          <w:lang w:val="en-US"/>
        </w:rPr>
        <w:t>gate?</w:t>
      </w:r>
      <w:r w:rsidR="00D80089">
        <w:rPr>
          <w:rFonts w:ascii="Times New Roman" w:hAnsi="Times New Roman" w:cs="Times New Roman"/>
          <w:color w:val="000000" w:themeColor="text1"/>
          <w:lang w:val="en-US"/>
        </w:rPr>
        <w:t xml:space="preserve"> </w:t>
      </w:r>
      <w:r w:rsidR="00C35373">
        <w:rPr>
          <w:rFonts w:ascii="Times New Roman" w:hAnsi="Times New Roman" w:cs="Times New Roman"/>
          <w:color w:val="000000" w:themeColor="text1"/>
          <w:lang w:val="en-US"/>
        </w:rPr>
        <w:t>Am I going mad if to get through the day I imagine him there just behind me bringing up the rear as I walk the dog, feed the pony, hoover the house, tidy away clothes, wash the dishes or s</w:t>
      </w:r>
      <w:r w:rsidR="00D80089">
        <w:rPr>
          <w:rFonts w:ascii="Times New Roman" w:hAnsi="Times New Roman" w:cs="Times New Roman"/>
          <w:color w:val="000000" w:themeColor="text1"/>
          <w:lang w:val="en-US"/>
        </w:rPr>
        <w:t xml:space="preserve">peak to a friend on the phone? </w:t>
      </w:r>
      <w:r w:rsidR="003612E6">
        <w:rPr>
          <w:rFonts w:ascii="Times New Roman" w:hAnsi="Times New Roman" w:cs="Times New Roman"/>
          <w:color w:val="000000" w:themeColor="text1"/>
          <w:lang w:val="en-US"/>
        </w:rPr>
        <w:t>G</w:t>
      </w:r>
      <w:r w:rsidRPr="003612E6">
        <w:rPr>
          <w:rFonts w:ascii="Times New Roman" w:hAnsi="Times New Roman" w:cs="Times New Roman"/>
          <w:color w:val="000000" w:themeColor="text1"/>
          <w:lang w:val="en-US"/>
        </w:rPr>
        <w:t>oing mad</w:t>
      </w:r>
      <w:r>
        <w:rPr>
          <w:rFonts w:ascii="Times New Roman" w:hAnsi="Times New Roman" w:cs="Times New Roman"/>
          <w:color w:val="000000" w:themeColor="text1"/>
          <w:lang w:val="en-US"/>
        </w:rPr>
        <w:t xml:space="preserve"> </w:t>
      </w:r>
      <w:r w:rsidR="00E81B65">
        <w:rPr>
          <w:rFonts w:ascii="Times New Roman" w:hAnsi="Times New Roman" w:cs="Times New Roman"/>
          <w:color w:val="000000" w:themeColor="text1"/>
          <w:lang w:val="en-US"/>
        </w:rPr>
        <w:t xml:space="preserve">if </w:t>
      </w:r>
      <w:r>
        <w:rPr>
          <w:rFonts w:ascii="Times New Roman" w:hAnsi="Times New Roman" w:cs="Times New Roman"/>
          <w:color w:val="000000" w:themeColor="text1"/>
          <w:lang w:val="en-US"/>
        </w:rPr>
        <w:t xml:space="preserve">I feel sure </w:t>
      </w:r>
      <w:r w:rsidRPr="00605EC3">
        <w:rPr>
          <w:rFonts w:ascii="Times New Roman" w:hAnsi="Times New Roman" w:cs="Times New Roman"/>
          <w:color w:val="000000" w:themeColor="text1"/>
          <w:lang w:val="en-US"/>
        </w:rPr>
        <w:t xml:space="preserve">the </w:t>
      </w:r>
      <w:r w:rsidR="00AB51B2" w:rsidRPr="00605EC3">
        <w:rPr>
          <w:rFonts w:ascii="Times New Roman" w:hAnsi="Times New Roman" w:cs="Times New Roman"/>
          <w:color w:val="000000" w:themeColor="text1"/>
          <w:lang w:val="en-US"/>
        </w:rPr>
        <w:t>chestnut</w:t>
      </w:r>
      <w:r w:rsidR="00AB51B2">
        <w:rPr>
          <w:rFonts w:ascii="Times New Roman" w:hAnsi="Times New Roman" w:cs="Times New Roman"/>
          <w:color w:val="000000" w:themeColor="text1"/>
          <w:lang w:val="en-US"/>
        </w:rPr>
        <w:t>-</w:t>
      </w:r>
      <w:r w:rsidRPr="00605EC3">
        <w:rPr>
          <w:rFonts w:ascii="Times New Roman" w:hAnsi="Times New Roman" w:cs="Times New Roman"/>
          <w:color w:val="000000" w:themeColor="text1"/>
          <w:lang w:val="en-US"/>
        </w:rPr>
        <w:t>plumed</w:t>
      </w:r>
      <w:r>
        <w:rPr>
          <w:rFonts w:ascii="Times New Roman" w:hAnsi="Times New Roman" w:cs="Times New Roman"/>
          <w:color w:val="000000" w:themeColor="text1"/>
          <w:lang w:val="en-US"/>
        </w:rPr>
        <w:t>,</w:t>
      </w:r>
      <w:r w:rsidRPr="00605EC3">
        <w:rPr>
          <w:rFonts w:ascii="Times New Roman" w:hAnsi="Times New Roman" w:cs="Times New Roman"/>
          <w:color w:val="000000" w:themeColor="text1"/>
          <w:lang w:val="en-US"/>
        </w:rPr>
        <w:t xml:space="preserve"> red</w:t>
      </w:r>
      <w:r>
        <w:rPr>
          <w:rFonts w:ascii="Times New Roman" w:hAnsi="Times New Roman" w:cs="Times New Roman"/>
          <w:color w:val="000000" w:themeColor="text1"/>
          <w:lang w:val="en-US"/>
        </w:rPr>
        <w:t>-</w:t>
      </w:r>
      <w:proofErr w:type="spellStart"/>
      <w:r w:rsidRPr="00605EC3">
        <w:rPr>
          <w:rFonts w:ascii="Times New Roman" w:hAnsi="Times New Roman" w:cs="Times New Roman"/>
          <w:color w:val="000000" w:themeColor="text1"/>
          <w:lang w:val="en-US"/>
        </w:rPr>
        <w:t>wattled</w:t>
      </w:r>
      <w:proofErr w:type="spellEnd"/>
      <w:r>
        <w:rPr>
          <w:rFonts w:ascii="Times New Roman" w:hAnsi="Times New Roman" w:cs="Times New Roman"/>
          <w:color w:val="000000" w:themeColor="text1"/>
          <w:lang w:val="en-US"/>
        </w:rPr>
        <w:t>, long-tailed</w:t>
      </w:r>
      <w:r w:rsidRPr="00605EC3">
        <w:rPr>
          <w:rFonts w:ascii="Times New Roman" w:hAnsi="Times New Roman" w:cs="Times New Roman"/>
          <w:color w:val="000000" w:themeColor="text1"/>
          <w:lang w:val="en-US"/>
        </w:rPr>
        <w:t xml:space="preserve"> male pheasant </w:t>
      </w:r>
      <w:r>
        <w:rPr>
          <w:rFonts w:ascii="Times New Roman" w:hAnsi="Times New Roman" w:cs="Times New Roman"/>
          <w:color w:val="000000" w:themeColor="text1"/>
          <w:lang w:val="en-US"/>
        </w:rPr>
        <w:t>circling the house, tapping at the doors and windows</w:t>
      </w:r>
      <w:r w:rsidR="00AB51B2">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is an embodiment of his spirit trying to get in? </w:t>
      </w:r>
      <w:r w:rsidR="00E40922">
        <w:rPr>
          <w:rFonts w:ascii="Times New Roman" w:hAnsi="Times New Roman" w:cs="Times New Roman"/>
          <w:color w:val="000000" w:themeColor="text1"/>
          <w:lang w:val="en-US"/>
        </w:rPr>
        <w:t>Am I going mad if tears cloud my vision when alone</w:t>
      </w:r>
      <w:r w:rsidR="00E40922" w:rsidRPr="005B46A6">
        <w:rPr>
          <w:rFonts w:ascii="Times New Roman" w:hAnsi="Times New Roman" w:cs="Times New Roman"/>
          <w:color w:val="000000" w:themeColor="text1"/>
          <w:lang w:val="en-US"/>
        </w:rPr>
        <w:t>—</w:t>
      </w:r>
      <w:r w:rsidR="00E40922">
        <w:rPr>
          <w:rFonts w:ascii="Times New Roman" w:hAnsi="Times New Roman" w:cs="Times New Roman"/>
          <w:color w:val="000000" w:themeColor="text1"/>
          <w:lang w:val="en-US"/>
        </w:rPr>
        <w:t xml:space="preserve">in the car, in a café, in a supermarket queue, in </w:t>
      </w:r>
      <w:r w:rsidR="00396F4B">
        <w:rPr>
          <w:rFonts w:ascii="Times New Roman" w:hAnsi="Times New Roman" w:cs="Times New Roman"/>
          <w:color w:val="000000" w:themeColor="text1"/>
          <w:lang w:val="en-US"/>
        </w:rPr>
        <w:t xml:space="preserve">the </w:t>
      </w:r>
      <w:r w:rsidR="00E40922">
        <w:rPr>
          <w:rFonts w:ascii="Times New Roman" w:hAnsi="Times New Roman" w:cs="Times New Roman"/>
          <w:color w:val="000000" w:themeColor="text1"/>
          <w:lang w:val="en-US"/>
        </w:rPr>
        <w:t>middle of the night</w:t>
      </w:r>
      <w:r w:rsidR="00E40922" w:rsidRPr="005B46A6">
        <w:rPr>
          <w:rFonts w:ascii="Times New Roman" w:hAnsi="Times New Roman" w:cs="Times New Roman"/>
          <w:color w:val="000000" w:themeColor="text1"/>
          <w:lang w:val="en-US"/>
        </w:rPr>
        <w:t xml:space="preserve">—when </w:t>
      </w:r>
      <w:r w:rsidR="00E40922">
        <w:rPr>
          <w:rFonts w:ascii="Times New Roman" w:hAnsi="Times New Roman" w:cs="Times New Roman"/>
          <w:color w:val="000000" w:themeColor="text1"/>
          <w:lang w:val="en-US"/>
        </w:rPr>
        <w:t>reality strikes, when it comes home to me,</w:t>
      </w:r>
      <w:r w:rsidR="00E40922" w:rsidRPr="005B46A6">
        <w:rPr>
          <w:rFonts w:ascii="Times New Roman" w:hAnsi="Times New Roman" w:cs="Times New Roman"/>
          <w:color w:val="000000" w:themeColor="text1"/>
          <w:lang w:val="en-US"/>
        </w:rPr>
        <w:t xml:space="preserve"> he’s not there?</w:t>
      </w:r>
      <w:r w:rsidR="00E40922">
        <w:rPr>
          <w:rFonts w:ascii="Times New Roman" w:hAnsi="Times New Roman" w:cs="Times New Roman"/>
          <w:color w:val="000000" w:themeColor="text1"/>
          <w:lang w:val="en-US"/>
        </w:rPr>
        <w:t xml:space="preserve"> </w:t>
      </w:r>
      <w:r w:rsidRPr="002702BB">
        <w:rPr>
          <w:rFonts w:ascii="Times New Roman" w:hAnsi="Times New Roman" w:cs="Times New Roman"/>
          <w:color w:val="000000" w:themeColor="text1"/>
          <w:lang w:val="en-US"/>
        </w:rPr>
        <w:t xml:space="preserve">Grief is not an illness, notes Freud, but </w:t>
      </w:r>
      <w:bookmarkStart w:id="2" w:name="_GoBack"/>
      <w:r w:rsidRPr="002702BB">
        <w:rPr>
          <w:rFonts w:ascii="Times New Roman" w:hAnsi="Times New Roman" w:cs="Times New Roman"/>
          <w:color w:val="000000" w:themeColor="text1"/>
          <w:lang w:val="en-US"/>
        </w:rPr>
        <w:t>“a type of emotional fixation on a theory of the past.”</w:t>
      </w:r>
      <w:r>
        <w:rPr>
          <w:rFonts w:ascii="Times New Roman" w:hAnsi="Times New Roman" w:cs="Times New Roman"/>
          <w:color w:val="000000" w:themeColor="text1"/>
          <w:lang w:val="en-US"/>
        </w:rPr>
        <w:t xml:space="preserve"> </w:t>
      </w:r>
      <w:bookmarkEnd w:id="2"/>
      <w:r>
        <w:rPr>
          <w:rFonts w:ascii="Times New Roman" w:hAnsi="Times New Roman" w:cs="Times New Roman"/>
          <w:color w:val="000000" w:themeColor="text1"/>
          <w:lang w:val="en-US"/>
        </w:rPr>
        <w:t>A natural state,</w:t>
      </w:r>
      <w:r w:rsidR="00E27127">
        <w:rPr>
          <w:rFonts w:ascii="Times New Roman" w:hAnsi="Times New Roman" w:cs="Times New Roman"/>
          <w:color w:val="000000" w:themeColor="text1"/>
          <w:lang w:val="en-US"/>
        </w:rPr>
        <w:t xml:space="preserve"> </w:t>
      </w:r>
      <w:r>
        <w:rPr>
          <w:rFonts w:ascii="Times New Roman" w:hAnsi="Times New Roman" w:cs="Times New Roman"/>
          <w:color w:val="000000" w:themeColor="text1"/>
        </w:rPr>
        <w:t>processed through memories.</w:t>
      </w:r>
      <w:r w:rsidRPr="00E8285D">
        <w:rPr>
          <w:rFonts w:ascii="Times New Roman" w:hAnsi="Times New Roman" w:cs="Times New Roman"/>
          <w:color w:val="000000" w:themeColor="text1"/>
        </w:rPr>
        <w:t xml:space="preserve"> </w:t>
      </w:r>
      <w:r>
        <w:rPr>
          <w:rFonts w:ascii="Times New Roman" w:hAnsi="Times New Roman" w:cs="Times New Roman"/>
          <w:color w:val="000000" w:themeColor="text1"/>
          <w:lang w:val="en-US"/>
        </w:rPr>
        <w:t>B</w:t>
      </w:r>
      <w:r w:rsidRPr="002B00C5">
        <w:rPr>
          <w:rFonts w:ascii="Times New Roman" w:hAnsi="Times New Roman" w:cs="Times New Roman"/>
          <w:color w:val="000000" w:themeColor="text1"/>
          <w:lang w:val="en-US"/>
        </w:rPr>
        <w:t xml:space="preserve">y </w:t>
      </w:r>
      <w:r w:rsidRPr="002B00C5">
        <w:rPr>
          <w:rFonts w:ascii="Times New Roman" w:hAnsi="Times New Roman" w:cs="Times New Roman"/>
          <w:color w:val="000000" w:themeColor="text1"/>
        </w:rPr>
        <w:t>placing the past against the present and the absence,</w:t>
      </w:r>
      <w:r>
        <w:rPr>
          <w:rFonts w:ascii="Times New Roman" w:hAnsi="Times New Roman" w:cs="Times New Roman"/>
          <w:color w:val="000000" w:themeColor="text1"/>
        </w:rPr>
        <w:t xml:space="preserve"> suggests Freud, reality </w:t>
      </w:r>
      <w:r w:rsidRPr="007B332C">
        <w:rPr>
          <w:rFonts w:ascii="Times New Roman" w:hAnsi="Times New Roman" w:cs="Times New Roman"/>
          <w:color w:val="000000" w:themeColor="text1"/>
        </w:rPr>
        <w:t>is eventually accepted.</w:t>
      </w:r>
      <w:r w:rsidRPr="00E8285D">
        <w:rPr>
          <w:rFonts w:ascii="Times New Roman" w:hAnsi="Times New Roman" w:cs="Times New Roman"/>
          <w:color w:val="000000" w:themeColor="text1"/>
          <w:lang w:val="en-US"/>
        </w:rPr>
        <w:t xml:space="preserve"> </w:t>
      </w:r>
      <w:r w:rsidRPr="00E8285D">
        <w:rPr>
          <w:rFonts w:ascii="Times New Roman" w:hAnsi="Times New Roman" w:cs="Times New Roman"/>
          <w:color w:val="000000" w:themeColor="text1"/>
        </w:rPr>
        <w:t xml:space="preserve">This is the German, </w:t>
      </w:r>
      <w:proofErr w:type="spellStart"/>
      <w:r w:rsidRPr="00E8285D">
        <w:rPr>
          <w:rFonts w:ascii="Times New Roman" w:hAnsi="Times New Roman" w:cs="Times New Roman"/>
          <w:i/>
          <w:color w:val="000000" w:themeColor="text1"/>
        </w:rPr>
        <w:t>trauerarbeit</w:t>
      </w:r>
      <w:proofErr w:type="spellEnd"/>
      <w:r w:rsidRPr="00E27127">
        <w:rPr>
          <w:rFonts w:ascii="Times New Roman" w:hAnsi="Times New Roman" w:cs="Times New Roman"/>
          <w:color w:val="000000" w:themeColor="text1"/>
        </w:rPr>
        <w:t>,</w:t>
      </w:r>
      <w:r w:rsidRPr="00E8285D">
        <w:rPr>
          <w:rFonts w:ascii="Times New Roman" w:hAnsi="Times New Roman" w:cs="Times New Roman"/>
          <w:color w:val="000000" w:themeColor="text1"/>
        </w:rPr>
        <w:t xml:space="preserve"> this is grief work.</w:t>
      </w:r>
      <w:r w:rsidRPr="00E8285D">
        <w:rPr>
          <w:rFonts w:ascii="Times New Roman" w:hAnsi="Times New Roman" w:cs="Times New Roman"/>
          <w:color w:val="000000" w:themeColor="text1"/>
          <w:lang w:val="en-US"/>
        </w:rPr>
        <w:t xml:space="preserve"> </w:t>
      </w:r>
    </w:p>
    <w:p w14:paraId="1B3E5454"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222D35"/>
          <w:lang w:val="en-US"/>
        </w:rPr>
      </w:pPr>
    </w:p>
    <w:p w14:paraId="4135ED03" w14:textId="7B30D0AD" w:rsidR="00517BC2" w:rsidRPr="004C1FE0"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u w:val="single"/>
          <w:lang w:val="en-US"/>
        </w:rPr>
      </w:pPr>
      <w:r w:rsidRPr="00E8285D">
        <w:rPr>
          <w:rFonts w:ascii="Times New Roman" w:hAnsi="Times New Roman" w:cs="Times New Roman"/>
          <w:color w:val="000000" w:themeColor="text1"/>
          <w:lang w:val="en-US"/>
        </w:rPr>
        <w:t>Calvin grins at me from photographs and from a never-ending reel of images, which unexpectedly revolve on the screen of my phone and computer with a message from Apple</w:t>
      </w:r>
      <w:r w:rsidR="00AB51B2">
        <w:rPr>
          <w:rFonts w:ascii="Times New Roman" w:hAnsi="Times New Roman" w:cs="Times New Roman"/>
          <w:color w:val="000000" w:themeColor="text1"/>
          <w:lang w:val="en-US"/>
        </w:rPr>
        <w:t>:</w:t>
      </w:r>
      <w:r w:rsidR="00AB51B2" w:rsidRPr="00E8285D">
        <w:rPr>
          <w:rFonts w:ascii="Times New Roman" w:hAnsi="Times New Roman" w:cs="Times New Roman"/>
          <w:color w:val="000000" w:themeColor="text1"/>
          <w:lang w:val="en-US"/>
        </w:rPr>
        <w:t xml:space="preserve"> </w:t>
      </w:r>
      <w:r w:rsidRPr="00E8285D">
        <w:rPr>
          <w:rFonts w:ascii="Times New Roman" w:hAnsi="Times New Roman" w:cs="Times New Roman"/>
          <w:i/>
          <w:color w:val="000000" w:themeColor="text1"/>
          <w:lang w:val="en-US"/>
        </w:rPr>
        <w:t>Hey F it’s your anniversary, hey here’s a photo memory of the two of you, together</w:t>
      </w:r>
      <w:r w:rsidRPr="003279E7">
        <w:rPr>
          <w:rFonts w:ascii="Times New Roman" w:hAnsi="Times New Roman" w:cs="Times New Roman"/>
          <w:i/>
          <w:color w:val="000000" w:themeColor="text1"/>
          <w:lang w:val="en-US"/>
        </w:rPr>
        <w:t>.</w:t>
      </w:r>
      <w:r w:rsidR="001279A0">
        <w:rPr>
          <w:rFonts w:ascii="Times New Roman" w:hAnsi="Times New Roman" w:cs="Times New Roman"/>
          <w:color w:val="000000" w:themeColor="text1"/>
          <w:lang w:val="en-US"/>
        </w:rPr>
        <w:t xml:space="preserve"> I recall </w:t>
      </w:r>
      <w:r w:rsidR="001279A0">
        <w:rPr>
          <w:rFonts w:ascii="Times New Roman" w:hAnsi="Times New Roman" w:cs="Times New Roman"/>
          <w:color w:val="000000" w:themeColor="text1"/>
          <w:lang w:val="en-US"/>
        </w:rPr>
        <w:lastRenderedPageBreak/>
        <w:t>Calvin’s hopes and worries when</w:t>
      </w:r>
      <w:r w:rsidRPr="003279E7">
        <w:rPr>
          <w:rFonts w:ascii="Times New Roman" w:hAnsi="Times New Roman" w:cs="Times New Roman"/>
          <w:i/>
          <w:color w:val="000000" w:themeColor="text1"/>
          <w:lang w:val="en-US"/>
        </w:rPr>
        <w:t xml:space="preserve"> </w:t>
      </w:r>
      <w:r w:rsidR="002152F5" w:rsidRPr="003279E7">
        <w:rPr>
          <w:rFonts w:ascii="Times New Roman" w:hAnsi="Times New Roman" w:cs="Times New Roman"/>
          <w:color w:val="000000" w:themeColor="text1"/>
          <w:lang w:val="en-US"/>
        </w:rPr>
        <w:t xml:space="preserve">I look around the house at remnants of our life—a print </w:t>
      </w:r>
      <w:r w:rsidR="003279E7" w:rsidRPr="003279E7">
        <w:rPr>
          <w:rFonts w:ascii="Times New Roman" w:hAnsi="Times New Roman" w:cs="Times New Roman"/>
          <w:color w:val="000000" w:themeColor="text1"/>
          <w:lang w:val="en-US"/>
        </w:rPr>
        <w:t xml:space="preserve">hanging on the </w:t>
      </w:r>
      <w:r w:rsidR="000C32AC">
        <w:rPr>
          <w:rFonts w:ascii="Times New Roman" w:hAnsi="Times New Roman" w:cs="Times New Roman"/>
          <w:color w:val="000000" w:themeColor="text1"/>
          <w:lang w:val="en-US"/>
        </w:rPr>
        <w:t xml:space="preserve">hall </w:t>
      </w:r>
      <w:r w:rsidR="003279E7" w:rsidRPr="003279E7">
        <w:rPr>
          <w:rFonts w:ascii="Times New Roman" w:hAnsi="Times New Roman" w:cs="Times New Roman"/>
          <w:color w:val="000000" w:themeColor="text1"/>
          <w:lang w:val="en-US"/>
        </w:rPr>
        <w:t xml:space="preserve">wall </w:t>
      </w:r>
      <w:r w:rsidR="002152F5" w:rsidRPr="003279E7">
        <w:rPr>
          <w:rFonts w:ascii="Times New Roman" w:hAnsi="Times New Roman" w:cs="Times New Roman"/>
          <w:color w:val="000000" w:themeColor="text1"/>
          <w:lang w:val="en-US"/>
        </w:rPr>
        <w:t>of the old</w:t>
      </w:r>
      <w:r w:rsidR="00514B2F" w:rsidRPr="003279E7">
        <w:rPr>
          <w:rFonts w:ascii="Times New Roman" w:hAnsi="Times New Roman" w:cs="Times New Roman"/>
          <w:color w:val="000000" w:themeColor="text1"/>
          <w:lang w:val="en-US"/>
        </w:rPr>
        <w:t xml:space="preserve"> Edinburgh Royal Infirmary</w:t>
      </w:r>
      <w:r w:rsidR="000C32AC">
        <w:rPr>
          <w:rFonts w:ascii="Times New Roman" w:hAnsi="Times New Roman" w:cs="Times New Roman"/>
          <w:color w:val="000000" w:themeColor="text1"/>
          <w:lang w:val="en-US"/>
        </w:rPr>
        <w:t xml:space="preserve"> (</w:t>
      </w:r>
      <w:r w:rsidR="00AA025F">
        <w:rPr>
          <w:rFonts w:ascii="Times New Roman" w:hAnsi="Times New Roman" w:cs="Times New Roman"/>
          <w:color w:val="000000" w:themeColor="text1"/>
          <w:lang w:val="en-US"/>
        </w:rPr>
        <w:t xml:space="preserve">the place where </w:t>
      </w:r>
      <w:r w:rsidR="00C12C76" w:rsidRPr="003279E7">
        <w:rPr>
          <w:rFonts w:ascii="Times New Roman" w:hAnsi="Times New Roman" w:cs="Times New Roman"/>
          <w:color w:val="000000" w:themeColor="text1"/>
          <w:lang w:val="en-US"/>
        </w:rPr>
        <w:t xml:space="preserve">we </w:t>
      </w:r>
      <w:r w:rsidR="003279E7" w:rsidRPr="003279E7">
        <w:rPr>
          <w:rFonts w:ascii="Times New Roman" w:hAnsi="Times New Roman" w:cs="Times New Roman"/>
          <w:color w:val="000000" w:themeColor="text1"/>
          <w:lang w:val="en-US"/>
        </w:rPr>
        <w:t xml:space="preserve">first </w:t>
      </w:r>
      <w:r w:rsidR="00C12C76" w:rsidRPr="003279E7">
        <w:rPr>
          <w:rFonts w:ascii="Times New Roman" w:hAnsi="Times New Roman" w:cs="Times New Roman"/>
          <w:color w:val="000000" w:themeColor="text1"/>
          <w:lang w:val="en-US"/>
        </w:rPr>
        <w:t>met</w:t>
      </w:r>
      <w:r w:rsidR="000C32AC">
        <w:rPr>
          <w:rFonts w:ascii="Times New Roman" w:hAnsi="Times New Roman" w:cs="Times New Roman"/>
          <w:color w:val="000000" w:themeColor="text1"/>
          <w:lang w:val="en-US"/>
        </w:rPr>
        <w:t>)</w:t>
      </w:r>
      <w:r w:rsidR="003279E7" w:rsidRPr="003279E7">
        <w:rPr>
          <w:rFonts w:ascii="Times New Roman" w:hAnsi="Times New Roman" w:cs="Times New Roman"/>
          <w:color w:val="000000" w:themeColor="text1"/>
          <w:lang w:val="en-US"/>
        </w:rPr>
        <w:t>;</w:t>
      </w:r>
      <w:r w:rsidR="002152F5" w:rsidRPr="003279E7">
        <w:rPr>
          <w:rFonts w:ascii="Times New Roman" w:hAnsi="Times New Roman" w:cs="Times New Roman"/>
          <w:color w:val="000000" w:themeColor="text1"/>
          <w:lang w:val="en-US"/>
        </w:rPr>
        <w:t xml:space="preserve"> matching egg cups with o</w:t>
      </w:r>
      <w:r w:rsidR="00514B2F" w:rsidRPr="003279E7">
        <w:rPr>
          <w:rFonts w:ascii="Times New Roman" w:hAnsi="Times New Roman" w:cs="Times New Roman"/>
          <w:color w:val="000000" w:themeColor="text1"/>
          <w:lang w:val="en-US"/>
        </w:rPr>
        <w:t xml:space="preserve">ur names </w:t>
      </w:r>
      <w:r w:rsidR="00C12C76" w:rsidRPr="003279E7">
        <w:rPr>
          <w:rFonts w:ascii="Times New Roman" w:hAnsi="Times New Roman" w:cs="Times New Roman"/>
          <w:color w:val="000000" w:themeColor="text1"/>
          <w:lang w:val="en-US"/>
        </w:rPr>
        <w:t xml:space="preserve">indelibly </w:t>
      </w:r>
      <w:r w:rsidR="00514B2F" w:rsidRPr="003279E7">
        <w:rPr>
          <w:rFonts w:ascii="Times New Roman" w:hAnsi="Times New Roman" w:cs="Times New Roman"/>
          <w:color w:val="000000" w:themeColor="text1"/>
          <w:lang w:val="en-US"/>
        </w:rPr>
        <w:t xml:space="preserve">burnt </w:t>
      </w:r>
      <w:r w:rsidR="00C12C76" w:rsidRPr="003279E7">
        <w:rPr>
          <w:rFonts w:ascii="Times New Roman" w:hAnsi="Times New Roman" w:cs="Times New Roman"/>
          <w:color w:val="000000" w:themeColor="text1"/>
          <w:lang w:val="en-US"/>
        </w:rPr>
        <w:t xml:space="preserve">into the </w:t>
      </w:r>
      <w:r w:rsidR="00514B2F" w:rsidRPr="003279E7">
        <w:rPr>
          <w:rFonts w:ascii="Times New Roman" w:hAnsi="Times New Roman" w:cs="Times New Roman"/>
          <w:color w:val="000000" w:themeColor="text1"/>
          <w:lang w:val="en-US"/>
        </w:rPr>
        <w:t>wood bowl</w:t>
      </w:r>
      <w:r w:rsidR="002152F5" w:rsidRPr="003279E7">
        <w:rPr>
          <w:rFonts w:ascii="Times New Roman" w:hAnsi="Times New Roman" w:cs="Times New Roman"/>
          <w:color w:val="000000" w:themeColor="text1"/>
          <w:lang w:val="en-US"/>
        </w:rPr>
        <w:t xml:space="preserve"> (bought in France on a whim and never used); heavy binoc</w:t>
      </w:r>
      <w:r w:rsidR="000C32AC">
        <w:rPr>
          <w:rFonts w:ascii="Times New Roman" w:hAnsi="Times New Roman" w:cs="Times New Roman"/>
          <w:color w:val="000000" w:themeColor="text1"/>
          <w:lang w:val="en-US"/>
        </w:rPr>
        <w:t>ulars in a hard-worn black case</w:t>
      </w:r>
      <w:r w:rsidR="002152F5" w:rsidRPr="003279E7">
        <w:rPr>
          <w:rFonts w:ascii="Times New Roman" w:hAnsi="Times New Roman" w:cs="Times New Roman"/>
          <w:color w:val="000000" w:themeColor="text1"/>
          <w:lang w:val="en-US"/>
        </w:rPr>
        <w:t xml:space="preserve"> </w:t>
      </w:r>
      <w:r w:rsidR="000C32AC">
        <w:rPr>
          <w:rFonts w:ascii="Times New Roman" w:hAnsi="Times New Roman" w:cs="Times New Roman"/>
          <w:color w:val="000000" w:themeColor="text1"/>
          <w:lang w:val="en-US"/>
        </w:rPr>
        <w:t>(</w:t>
      </w:r>
      <w:r w:rsidR="002152F5" w:rsidRPr="003279E7">
        <w:rPr>
          <w:rFonts w:ascii="Times New Roman" w:hAnsi="Times New Roman" w:cs="Times New Roman"/>
          <w:color w:val="000000" w:themeColor="text1"/>
          <w:lang w:val="en-US"/>
        </w:rPr>
        <w:t>from his navy days</w:t>
      </w:r>
      <w:r w:rsidR="000C32AC">
        <w:rPr>
          <w:rFonts w:ascii="Times New Roman" w:hAnsi="Times New Roman" w:cs="Times New Roman"/>
          <w:color w:val="000000" w:themeColor="text1"/>
          <w:lang w:val="en-US"/>
        </w:rPr>
        <w:t>)</w:t>
      </w:r>
      <w:r w:rsidR="002152F5" w:rsidRPr="003279E7">
        <w:rPr>
          <w:rFonts w:ascii="Times New Roman" w:hAnsi="Times New Roman" w:cs="Times New Roman"/>
          <w:color w:val="000000" w:themeColor="text1"/>
          <w:lang w:val="en-US"/>
        </w:rPr>
        <w:t xml:space="preserve"> still dangling from a hook by </w:t>
      </w:r>
      <w:r w:rsidR="002152F5" w:rsidRPr="00A610BC">
        <w:rPr>
          <w:rFonts w:ascii="Times New Roman" w:hAnsi="Times New Roman" w:cs="Times New Roman"/>
          <w:color w:val="000000" w:themeColor="text1"/>
          <w:lang w:val="en-US"/>
        </w:rPr>
        <w:t>the patio</w:t>
      </w:r>
      <w:r w:rsidR="002152F5" w:rsidRPr="003279E7">
        <w:rPr>
          <w:rFonts w:ascii="Times New Roman" w:hAnsi="Times New Roman" w:cs="Times New Roman"/>
          <w:color w:val="000000" w:themeColor="text1"/>
          <w:lang w:val="en-US"/>
        </w:rPr>
        <w:t xml:space="preserve"> door; </w:t>
      </w:r>
      <w:r w:rsidR="00F40C29">
        <w:rPr>
          <w:rFonts w:ascii="Times New Roman" w:hAnsi="Times New Roman" w:cs="Times New Roman"/>
          <w:color w:val="000000" w:themeColor="text1"/>
          <w:lang w:val="en-US"/>
        </w:rPr>
        <w:t>a white globed paraffin lamp ke</w:t>
      </w:r>
      <w:r w:rsidR="002152F5" w:rsidRPr="003279E7">
        <w:rPr>
          <w:rFonts w:ascii="Times New Roman" w:hAnsi="Times New Roman" w:cs="Times New Roman"/>
          <w:color w:val="000000" w:themeColor="text1"/>
          <w:lang w:val="en-US"/>
        </w:rPr>
        <w:t>p</w:t>
      </w:r>
      <w:r w:rsidR="00F40C29">
        <w:rPr>
          <w:rFonts w:ascii="Times New Roman" w:hAnsi="Times New Roman" w:cs="Times New Roman"/>
          <w:color w:val="000000" w:themeColor="text1"/>
          <w:lang w:val="en-US"/>
        </w:rPr>
        <w:t>t</w:t>
      </w:r>
      <w:r w:rsidR="002152F5" w:rsidRPr="003279E7">
        <w:rPr>
          <w:rFonts w:ascii="Times New Roman" w:hAnsi="Times New Roman" w:cs="Times New Roman"/>
          <w:color w:val="000000" w:themeColor="text1"/>
          <w:lang w:val="en-US"/>
        </w:rPr>
        <w:t xml:space="preserve"> on the mantelpiece for when the power goes down; the complex system of </w:t>
      </w:r>
      <w:r w:rsidR="00803C4F" w:rsidRPr="003279E7">
        <w:rPr>
          <w:rFonts w:ascii="Times New Roman" w:hAnsi="Times New Roman" w:cs="Times New Roman"/>
          <w:color w:val="000000" w:themeColor="text1"/>
          <w:lang w:val="en-US"/>
        </w:rPr>
        <w:t>color</w:t>
      </w:r>
      <w:r w:rsidR="00803C4F">
        <w:rPr>
          <w:rFonts w:ascii="Times New Roman" w:hAnsi="Times New Roman" w:cs="Times New Roman"/>
          <w:color w:val="000000" w:themeColor="text1"/>
          <w:lang w:val="en-US"/>
        </w:rPr>
        <w:t>-</w:t>
      </w:r>
      <w:r w:rsidR="002152F5" w:rsidRPr="003279E7">
        <w:rPr>
          <w:rFonts w:ascii="Times New Roman" w:hAnsi="Times New Roman" w:cs="Times New Roman"/>
          <w:color w:val="000000" w:themeColor="text1"/>
          <w:lang w:val="en-US"/>
        </w:rPr>
        <w:t>coded pipework and back-up pipework in the hall cupboard</w:t>
      </w:r>
      <w:r w:rsidR="004C1FE0" w:rsidRPr="003279E7">
        <w:rPr>
          <w:rFonts w:ascii="Times New Roman" w:hAnsi="Times New Roman" w:cs="Times New Roman"/>
          <w:color w:val="000000" w:themeColor="text1"/>
          <w:lang w:val="en-US"/>
        </w:rPr>
        <w:t>,</w:t>
      </w:r>
      <w:r w:rsidR="002152F5" w:rsidRPr="003279E7">
        <w:rPr>
          <w:rFonts w:ascii="Times New Roman" w:hAnsi="Times New Roman" w:cs="Times New Roman"/>
          <w:color w:val="000000" w:themeColor="text1"/>
          <w:lang w:val="en-US"/>
        </w:rPr>
        <w:t xml:space="preserve"> designed to ensure a water supply all year round</w:t>
      </w:r>
      <w:r w:rsidR="00F40C29">
        <w:rPr>
          <w:rFonts w:ascii="Times New Roman" w:hAnsi="Times New Roman" w:cs="Times New Roman"/>
          <w:color w:val="000000" w:themeColor="text1"/>
          <w:lang w:val="en-US"/>
        </w:rPr>
        <w:t>,</w:t>
      </w:r>
      <w:r w:rsidR="002152F5" w:rsidRPr="003279E7">
        <w:rPr>
          <w:rFonts w:ascii="Times New Roman" w:hAnsi="Times New Roman" w:cs="Times New Roman"/>
          <w:color w:val="000000" w:themeColor="text1"/>
          <w:lang w:val="en-US"/>
        </w:rPr>
        <w:t xml:space="preserve"> and the hor</w:t>
      </w:r>
      <w:r w:rsidR="00EE247C" w:rsidRPr="003279E7">
        <w:rPr>
          <w:rFonts w:ascii="Times New Roman" w:hAnsi="Times New Roman" w:cs="Times New Roman"/>
          <w:color w:val="000000" w:themeColor="text1"/>
          <w:lang w:val="en-US"/>
        </w:rPr>
        <w:t>de of books</w:t>
      </w:r>
      <w:r w:rsidR="00C12C76" w:rsidRPr="003279E7">
        <w:rPr>
          <w:rFonts w:ascii="Times New Roman" w:hAnsi="Times New Roman" w:cs="Times New Roman"/>
          <w:color w:val="000000" w:themeColor="text1"/>
          <w:lang w:val="en-US"/>
        </w:rPr>
        <w:t>,</w:t>
      </w:r>
      <w:r w:rsidR="004C1FE0" w:rsidRPr="003279E7">
        <w:rPr>
          <w:rFonts w:ascii="Times New Roman" w:hAnsi="Times New Roman" w:cs="Times New Roman"/>
          <w:color w:val="000000" w:themeColor="text1"/>
          <w:lang w:val="en-US"/>
        </w:rPr>
        <w:t xml:space="preserve"> </w:t>
      </w:r>
      <w:r w:rsidR="00EE247C" w:rsidRPr="003279E7">
        <w:rPr>
          <w:rFonts w:ascii="Times New Roman" w:hAnsi="Times New Roman" w:cs="Times New Roman"/>
          <w:color w:val="000000" w:themeColor="text1"/>
          <w:lang w:val="en-US"/>
        </w:rPr>
        <w:t xml:space="preserve">books </w:t>
      </w:r>
      <w:r w:rsidR="002152F5" w:rsidRPr="003279E7">
        <w:rPr>
          <w:rFonts w:ascii="Times New Roman" w:hAnsi="Times New Roman" w:cs="Times New Roman"/>
          <w:color w:val="000000" w:themeColor="text1"/>
          <w:lang w:val="en-US"/>
        </w:rPr>
        <w:t xml:space="preserve">on </w:t>
      </w:r>
      <w:r w:rsidR="00EE247C" w:rsidRPr="003279E7">
        <w:rPr>
          <w:rFonts w:ascii="Times New Roman" w:hAnsi="Times New Roman" w:cs="Times New Roman"/>
          <w:color w:val="000000" w:themeColor="text1"/>
          <w:lang w:val="en-US"/>
        </w:rPr>
        <w:t>everything</w:t>
      </w:r>
      <w:r w:rsidR="004C1FE0" w:rsidRPr="003279E7">
        <w:rPr>
          <w:rFonts w:ascii="Times New Roman" w:hAnsi="Times New Roman" w:cs="Times New Roman"/>
          <w:color w:val="000000" w:themeColor="text1"/>
          <w:lang w:val="en-US"/>
        </w:rPr>
        <w:t xml:space="preserve">, </w:t>
      </w:r>
      <w:r w:rsidR="00C12C76" w:rsidRPr="008C31A9">
        <w:rPr>
          <w:rFonts w:ascii="Times New Roman" w:hAnsi="Times New Roman" w:cs="Times New Roman"/>
          <w:color w:val="000000" w:themeColor="text1"/>
          <w:lang w:val="en-US"/>
        </w:rPr>
        <w:t>from</w:t>
      </w:r>
      <w:r w:rsidR="002922D8">
        <w:rPr>
          <w:rFonts w:ascii="Times New Roman" w:hAnsi="Times New Roman" w:cs="Times New Roman"/>
          <w:color w:val="000000" w:themeColor="text1"/>
          <w:lang w:val="en-US"/>
        </w:rPr>
        <w:t xml:space="preserve"> </w:t>
      </w:r>
      <w:r w:rsidR="00C12C76" w:rsidRPr="008C31A9">
        <w:rPr>
          <w:rFonts w:ascii="Times New Roman" w:hAnsi="Times New Roman" w:cs="Times New Roman"/>
          <w:color w:val="000000" w:themeColor="text1"/>
          <w:lang w:val="en-US"/>
        </w:rPr>
        <w:t xml:space="preserve">medicine to </w:t>
      </w:r>
      <w:r w:rsidR="002152F5" w:rsidRPr="008C31A9">
        <w:rPr>
          <w:rFonts w:ascii="Times New Roman" w:hAnsi="Times New Roman" w:cs="Times New Roman"/>
          <w:color w:val="000000" w:themeColor="text1"/>
          <w:lang w:val="en-US"/>
        </w:rPr>
        <w:t xml:space="preserve">language, </w:t>
      </w:r>
      <w:r w:rsidR="0089093B">
        <w:rPr>
          <w:rFonts w:ascii="Times New Roman" w:hAnsi="Times New Roman" w:cs="Times New Roman"/>
          <w:color w:val="000000" w:themeColor="text1"/>
          <w:lang w:val="en-US"/>
        </w:rPr>
        <w:t xml:space="preserve">anatomy, physiology, </w:t>
      </w:r>
      <w:r w:rsidR="008C31A9">
        <w:rPr>
          <w:rFonts w:ascii="Times New Roman" w:hAnsi="Times New Roman" w:cs="Times New Roman"/>
          <w:color w:val="000000" w:themeColor="text1"/>
          <w:lang w:val="en-US"/>
        </w:rPr>
        <w:t xml:space="preserve">archeology, </w:t>
      </w:r>
      <w:r w:rsidR="002152F5" w:rsidRPr="008C31A9">
        <w:rPr>
          <w:rFonts w:ascii="Times New Roman" w:hAnsi="Times New Roman" w:cs="Times New Roman"/>
          <w:color w:val="000000" w:themeColor="text1"/>
          <w:lang w:val="en-US"/>
        </w:rPr>
        <w:t xml:space="preserve">history, </w:t>
      </w:r>
      <w:r w:rsidR="00EE247C" w:rsidRPr="008C31A9">
        <w:rPr>
          <w:rFonts w:ascii="Times New Roman" w:hAnsi="Times New Roman" w:cs="Times New Roman"/>
          <w:color w:val="000000" w:themeColor="text1"/>
          <w:lang w:val="en-US"/>
        </w:rPr>
        <w:t xml:space="preserve">shooting, </w:t>
      </w:r>
      <w:r w:rsidR="002152F5" w:rsidRPr="008C31A9">
        <w:rPr>
          <w:rFonts w:ascii="Times New Roman" w:hAnsi="Times New Roman" w:cs="Times New Roman"/>
          <w:color w:val="000000" w:themeColor="text1"/>
          <w:lang w:val="en-US"/>
        </w:rPr>
        <w:t>fishing, sailing</w:t>
      </w:r>
      <w:r w:rsidR="008F6287" w:rsidRPr="008C31A9">
        <w:rPr>
          <w:rFonts w:ascii="Times New Roman" w:hAnsi="Times New Roman" w:cs="Times New Roman"/>
          <w:color w:val="000000" w:themeColor="text1"/>
          <w:lang w:val="en-US"/>
        </w:rPr>
        <w:t>, astronomy, photography,</w:t>
      </w:r>
      <w:r w:rsidR="002152F5" w:rsidRPr="008C31A9">
        <w:rPr>
          <w:rFonts w:ascii="Times New Roman" w:hAnsi="Times New Roman" w:cs="Times New Roman"/>
          <w:color w:val="000000" w:themeColor="text1"/>
          <w:lang w:val="en-US"/>
        </w:rPr>
        <w:t xml:space="preserve"> </w:t>
      </w:r>
      <w:r w:rsidR="008F6287" w:rsidRPr="008C31A9">
        <w:rPr>
          <w:rFonts w:ascii="Times New Roman" w:hAnsi="Times New Roman" w:cs="Times New Roman"/>
          <w:color w:val="000000" w:themeColor="text1"/>
          <w:lang w:val="en-US"/>
        </w:rPr>
        <w:t>science fiction</w:t>
      </w:r>
      <w:r w:rsidR="008C31A9" w:rsidRPr="008C31A9">
        <w:rPr>
          <w:rFonts w:ascii="Times New Roman" w:hAnsi="Times New Roman" w:cs="Times New Roman"/>
          <w:color w:val="000000" w:themeColor="text1"/>
          <w:lang w:val="en-US"/>
        </w:rPr>
        <w:t>,</w:t>
      </w:r>
      <w:r w:rsidR="008F6287" w:rsidRPr="008C31A9">
        <w:rPr>
          <w:rFonts w:ascii="Times New Roman" w:hAnsi="Times New Roman" w:cs="Times New Roman"/>
          <w:color w:val="000000" w:themeColor="text1"/>
          <w:lang w:val="en-US"/>
        </w:rPr>
        <w:t xml:space="preserve"> </w:t>
      </w:r>
      <w:r w:rsidR="002922D8">
        <w:rPr>
          <w:rFonts w:ascii="Times New Roman" w:hAnsi="Times New Roman" w:cs="Times New Roman"/>
          <w:color w:val="000000" w:themeColor="text1"/>
          <w:lang w:val="en-US"/>
        </w:rPr>
        <w:t xml:space="preserve">gardening, </w:t>
      </w:r>
      <w:r w:rsidR="008C31A9">
        <w:rPr>
          <w:rFonts w:ascii="Times New Roman" w:hAnsi="Times New Roman" w:cs="Times New Roman"/>
          <w:color w:val="000000" w:themeColor="text1"/>
          <w:lang w:val="en-US"/>
        </w:rPr>
        <w:t xml:space="preserve">travel, geography </w:t>
      </w:r>
      <w:r w:rsidR="002152F5" w:rsidRPr="008C31A9">
        <w:rPr>
          <w:rFonts w:ascii="Times New Roman" w:hAnsi="Times New Roman" w:cs="Times New Roman"/>
          <w:color w:val="000000" w:themeColor="text1"/>
          <w:lang w:val="en-US"/>
        </w:rPr>
        <w:t>and animal care</w:t>
      </w:r>
      <w:r w:rsidR="001279A0">
        <w:rPr>
          <w:rFonts w:ascii="Times New Roman" w:hAnsi="Times New Roman" w:cs="Times New Roman"/>
          <w:color w:val="000000" w:themeColor="text1"/>
          <w:lang w:val="en-US"/>
        </w:rPr>
        <w:t xml:space="preserve">. </w:t>
      </w:r>
      <w:r w:rsidRPr="003279E7">
        <w:rPr>
          <w:rFonts w:ascii="Times New Roman" w:hAnsi="Times New Roman" w:cs="Times New Roman"/>
          <w:color w:val="000000" w:themeColor="text1"/>
          <w:lang w:val="en-US"/>
        </w:rPr>
        <w:t>In</w:t>
      </w:r>
      <w:r w:rsidRPr="00E8285D">
        <w:rPr>
          <w:rFonts w:ascii="Times New Roman" w:hAnsi="Times New Roman" w:cs="Times New Roman"/>
          <w:color w:val="000000" w:themeColor="text1"/>
          <w:lang w:val="en-US"/>
        </w:rPr>
        <w:t xml:space="preserve"> the inevitable clearing out, I discover in pockets and diaries and on scraps of paper tangible expressions of his thoughts. I find messages to me in </w:t>
      </w:r>
      <w:r w:rsidR="00D70494" w:rsidRPr="00D70494">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birthday cards, which I had long forgotten, </w:t>
      </w:r>
      <w:r>
        <w:rPr>
          <w:rFonts w:ascii="Times New Roman" w:hAnsi="Times New Roman" w:cs="Times New Roman"/>
          <w:color w:val="000000" w:themeColor="text1"/>
          <w:lang w:val="en-US"/>
        </w:rPr>
        <w:t>his name written in</w:t>
      </w:r>
      <w:r w:rsidR="002856CA">
        <w:rPr>
          <w:rFonts w:ascii="Times New Roman" w:hAnsi="Times New Roman" w:cs="Times New Roman"/>
          <w:color w:val="000000" w:themeColor="text1"/>
          <w:lang w:val="en-US"/>
        </w:rPr>
        <w:t xml:space="preserve"> fading</w:t>
      </w:r>
      <w:r>
        <w:rPr>
          <w:rFonts w:ascii="Times New Roman" w:hAnsi="Times New Roman" w:cs="Times New Roman"/>
          <w:color w:val="000000" w:themeColor="text1"/>
          <w:lang w:val="en-US"/>
        </w:rPr>
        <w:t xml:space="preserve"> biro, an almost illegible scrawl, trailed by a line of </w:t>
      </w:r>
      <w:proofErr w:type="spellStart"/>
      <w:r w:rsidR="002856CA">
        <w:rPr>
          <w:rFonts w:ascii="Times New Roman" w:hAnsi="Times New Roman" w:cs="Times New Roman"/>
          <w:color w:val="000000" w:themeColor="text1"/>
          <w:lang w:val="en-US"/>
        </w:rPr>
        <w:t>X</w:t>
      </w:r>
      <w:r>
        <w:rPr>
          <w:rFonts w:ascii="Times New Roman" w:hAnsi="Times New Roman" w:cs="Times New Roman"/>
          <w:color w:val="000000" w:themeColor="text1"/>
          <w:lang w:val="en-US"/>
        </w:rPr>
        <w:t>s</w:t>
      </w:r>
      <w:proofErr w:type="spellEnd"/>
      <w:r>
        <w:rPr>
          <w:rFonts w:ascii="Times New Roman" w:hAnsi="Times New Roman" w:cs="Times New Roman"/>
          <w:color w:val="000000" w:themeColor="text1"/>
          <w:lang w:val="en-US"/>
        </w:rPr>
        <w:t xml:space="preserve">. </w:t>
      </w:r>
      <w:r w:rsidRPr="00E8285D">
        <w:rPr>
          <w:rFonts w:ascii="Times New Roman" w:hAnsi="Times New Roman" w:cs="Times New Roman"/>
          <w:color w:val="000000" w:themeColor="text1"/>
          <w:lang w:val="en-US"/>
        </w:rPr>
        <w:t xml:space="preserve">I grasp the </w:t>
      </w:r>
      <w:r>
        <w:rPr>
          <w:rFonts w:ascii="Times New Roman" w:hAnsi="Times New Roman" w:cs="Times New Roman"/>
          <w:color w:val="000000" w:themeColor="text1"/>
          <w:lang w:val="en-US"/>
        </w:rPr>
        <w:t xml:space="preserve">edge of my chair. The void gapes. The cards slither from my lap to the floor. </w:t>
      </w:r>
      <w:r w:rsidRPr="00E8285D">
        <w:rPr>
          <w:rFonts w:ascii="Times New Roman" w:hAnsi="Times New Roman" w:cs="Times New Roman"/>
          <w:color w:val="000000" w:themeColor="text1"/>
        </w:rPr>
        <w:t>The mood of mourning</w:t>
      </w:r>
      <w:r>
        <w:rPr>
          <w:rFonts w:ascii="Times New Roman" w:hAnsi="Times New Roman" w:cs="Times New Roman"/>
          <w:color w:val="000000" w:themeColor="text1"/>
        </w:rPr>
        <w:t>,</w:t>
      </w:r>
      <w:r w:rsidRPr="00E8285D">
        <w:rPr>
          <w:rFonts w:ascii="Times New Roman" w:hAnsi="Times New Roman" w:cs="Times New Roman"/>
          <w:color w:val="000000" w:themeColor="text1"/>
        </w:rPr>
        <w:t xml:space="preserve"> writes Freud</w:t>
      </w:r>
      <w:r>
        <w:rPr>
          <w:rFonts w:ascii="Times New Roman" w:hAnsi="Times New Roman" w:cs="Times New Roman"/>
          <w:color w:val="000000" w:themeColor="text1"/>
        </w:rPr>
        <w:t>,</w:t>
      </w:r>
      <w:r w:rsidRPr="00E8285D">
        <w:rPr>
          <w:rFonts w:ascii="Times New Roman" w:hAnsi="Times New Roman" w:cs="Times New Roman"/>
          <w:color w:val="000000" w:themeColor="text1"/>
        </w:rPr>
        <w:t xml:space="preserve"> is “a ‘painful’ one</w:t>
      </w:r>
      <w:r w:rsidR="00E41533">
        <w:rPr>
          <w:rFonts w:ascii="Times New Roman" w:hAnsi="Times New Roman" w:cs="Times New Roman"/>
          <w:color w:val="000000" w:themeColor="text1"/>
        </w:rPr>
        <w:t>.</w:t>
      </w:r>
      <w:r w:rsidRPr="00E8285D">
        <w:rPr>
          <w:rFonts w:ascii="Times New Roman" w:hAnsi="Times New Roman" w:cs="Times New Roman"/>
          <w:color w:val="000000" w:themeColor="text1"/>
        </w:rPr>
        <w:t>”</w:t>
      </w:r>
    </w:p>
    <w:p w14:paraId="4CD26567"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4472C4" w:themeColor="accent1"/>
          <w:u w:val="single"/>
          <w:lang w:val="en-US"/>
        </w:rPr>
      </w:pPr>
    </w:p>
    <w:p w14:paraId="3E890E0A" w14:textId="2F022EDE"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November has transitioned through the winter months to </w:t>
      </w:r>
      <w:r w:rsidR="00E41533">
        <w:rPr>
          <w:rFonts w:ascii="Times New Roman" w:hAnsi="Times New Roman" w:cs="Times New Roman"/>
          <w:color w:val="000000" w:themeColor="text1"/>
          <w:lang w:val="en-US"/>
        </w:rPr>
        <w:t>s</w:t>
      </w:r>
      <w:r>
        <w:rPr>
          <w:rFonts w:ascii="Times New Roman" w:hAnsi="Times New Roman" w:cs="Times New Roman"/>
          <w:color w:val="000000" w:themeColor="text1"/>
          <w:lang w:val="en-US"/>
        </w:rPr>
        <w:t>pring</w:t>
      </w:r>
      <w:r w:rsidR="00E41533">
        <w:rPr>
          <w:rFonts w:ascii="Times New Roman" w:hAnsi="Times New Roman" w:cs="Times New Roman"/>
          <w:color w:val="000000" w:themeColor="text1"/>
          <w:lang w:val="en-US"/>
        </w:rPr>
        <w:t>. N</w:t>
      </w:r>
      <w:r>
        <w:rPr>
          <w:rFonts w:ascii="Times New Roman" w:hAnsi="Times New Roman" w:cs="Times New Roman"/>
          <w:color w:val="000000" w:themeColor="text1"/>
          <w:lang w:val="en-US"/>
        </w:rPr>
        <w:t>ow, while s</w:t>
      </w:r>
      <w:r w:rsidRPr="00B07D69">
        <w:rPr>
          <w:rFonts w:ascii="Times New Roman" w:hAnsi="Times New Roman" w:cs="Times New Roman"/>
          <w:color w:val="000000" w:themeColor="text1"/>
          <w:lang w:val="en-US"/>
        </w:rPr>
        <w:t>itting at my desk</w:t>
      </w:r>
      <w:r>
        <w:rPr>
          <w:rFonts w:ascii="Times New Roman" w:hAnsi="Times New Roman" w:cs="Times New Roman"/>
          <w:color w:val="000000" w:themeColor="text1"/>
          <w:lang w:val="en-US"/>
        </w:rPr>
        <w:t xml:space="preserve"> cluttered with papers and books, scribbled Post-It notes and a tea-stained cup, I </w:t>
      </w:r>
      <w:r w:rsidRPr="008B42B3">
        <w:rPr>
          <w:rFonts w:ascii="Times New Roman" w:hAnsi="Times New Roman" w:cs="Times New Roman"/>
          <w:color w:val="000000" w:themeColor="text1"/>
          <w:lang w:val="en-US"/>
        </w:rPr>
        <w:t xml:space="preserve">watch as a </w:t>
      </w:r>
      <w:r>
        <w:rPr>
          <w:rFonts w:ascii="Times New Roman" w:hAnsi="Times New Roman" w:cs="Times New Roman"/>
          <w:color w:val="000000" w:themeColor="text1"/>
          <w:lang w:val="en-US"/>
        </w:rPr>
        <w:t xml:space="preserve">single </w:t>
      </w:r>
      <w:r w:rsidRPr="008B42B3">
        <w:rPr>
          <w:rFonts w:ascii="Times New Roman" w:hAnsi="Times New Roman" w:cs="Times New Roman"/>
          <w:color w:val="000000" w:themeColor="text1"/>
          <w:lang w:val="en-US"/>
        </w:rPr>
        <w:t>ant</w:t>
      </w:r>
      <w:r w:rsidR="00E41533">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a scout from the nest in a crevice by the fireplace</w:t>
      </w:r>
      <w:r w:rsidR="00E41533">
        <w:rPr>
          <w:rFonts w:ascii="Times New Roman" w:hAnsi="Times New Roman" w:cs="Times New Roman"/>
          <w:color w:val="000000" w:themeColor="text1"/>
          <w:lang w:val="en-US"/>
        </w:rPr>
        <w:t xml:space="preserve">, </w:t>
      </w:r>
      <w:r w:rsidRPr="008B42B3">
        <w:rPr>
          <w:rFonts w:ascii="Times New Roman" w:hAnsi="Times New Roman" w:cs="Times New Roman"/>
          <w:color w:val="000000" w:themeColor="text1"/>
          <w:lang w:val="en-US"/>
        </w:rPr>
        <w:t>tr</w:t>
      </w:r>
      <w:r>
        <w:rPr>
          <w:rFonts w:ascii="Times New Roman" w:hAnsi="Times New Roman" w:cs="Times New Roman"/>
          <w:color w:val="000000" w:themeColor="text1"/>
          <w:lang w:val="en-US"/>
        </w:rPr>
        <w:t xml:space="preserve">undles amongst the desk paraphernalia. Out of place, </w:t>
      </w:r>
      <w:proofErr w:type="gramStart"/>
      <w:r>
        <w:rPr>
          <w:rFonts w:ascii="Times New Roman" w:hAnsi="Times New Roman" w:cs="Times New Roman"/>
          <w:color w:val="000000" w:themeColor="text1"/>
          <w:lang w:val="en-US"/>
        </w:rPr>
        <w:t>he</w:t>
      </w:r>
      <w:proofErr w:type="gramEnd"/>
      <w:r>
        <w:rPr>
          <w:rFonts w:ascii="Times New Roman" w:hAnsi="Times New Roman" w:cs="Times New Roman"/>
          <w:color w:val="000000" w:themeColor="text1"/>
          <w:lang w:val="en-US"/>
        </w:rPr>
        <w:t xml:space="preserve"> stop-starts, </w:t>
      </w:r>
      <w:r w:rsidRPr="008B42B3">
        <w:rPr>
          <w:rFonts w:ascii="Times New Roman" w:hAnsi="Times New Roman" w:cs="Times New Roman"/>
          <w:color w:val="000000" w:themeColor="text1"/>
          <w:lang w:val="en-US"/>
        </w:rPr>
        <w:t xml:space="preserve">retraces </w:t>
      </w:r>
      <w:r>
        <w:rPr>
          <w:rFonts w:ascii="Times New Roman" w:hAnsi="Times New Roman" w:cs="Times New Roman"/>
          <w:color w:val="000000" w:themeColor="text1"/>
          <w:lang w:val="en-US"/>
        </w:rPr>
        <w:t>his scurried steps as if encountering an invisible barrier. He circumnavigates pens and paper clips or just circles on the engraved wood surface</w:t>
      </w:r>
      <w:r w:rsidR="00E41533">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seeming </w:t>
      </w:r>
      <w:r w:rsidRPr="00B3626E">
        <w:rPr>
          <w:rFonts w:ascii="Times New Roman" w:hAnsi="Times New Roman" w:cs="Times New Roman"/>
          <w:color w:val="000000" w:themeColor="text1"/>
          <w:lang w:val="en-US"/>
        </w:rPr>
        <w:t>to seek something as yet unfound.</w:t>
      </w:r>
      <w:r>
        <w:rPr>
          <w:rFonts w:ascii="Times New Roman" w:hAnsi="Times New Roman" w:cs="Times New Roman"/>
          <w:color w:val="000000" w:themeColor="text1"/>
          <w:lang w:val="en-US"/>
        </w:rPr>
        <w:t xml:space="preserve"> </w:t>
      </w:r>
    </w:p>
    <w:p w14:paraId="2AEC6582"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49FEF7D4" w14:textId="5E1B2413"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O</w:t>
      </w:r>
      <w:r w:rsidRPr="00B07D69">
        <w:rPr>
          <w:rFonts w:ascii="Times New Roman" w:hAnsi="Times New Roman" w:cs="Times New Roman"/>
          <w:color w:val="000000" w:themeColor="text1"/>
          <w:lang w:val="en-US"/>
        </w:rPr>
        <w:t xml:space="preserve">n one side </w:t>
      </w:r>
      <w:r>
        <w:rPr>
          <w:rFonts w:ascii="Times New Roman" w:hAnsi="Times New Roman" w:cs="Times New Roman"/>
          <w:color w:val="000000" w:themeColor="text1"/>
          <w:lang w:val="en-US"/>
        </w:rPr>
        <w:t>of my keyboard is my</w:t>
      </w:r>
      <w:r w:rsidRPr="00B07D69">
        <w:rPr>
          <w:rFonts w:ascii="Times New Roman" w:hAnsi="Times New Roman" w:cs="Times New Roman"/>
          <w:color w:val="000000" w:themeColor="text1"/>
          <w:lang w:val="en-US"/>
        </w:rPr>
        <w:t xml:space="preserve"> copy </w:t>
      </w:r>
      <w:r>
        <w:rPr>
          <w:rFonts w:ascii="Times New Roman" w:hAnsi="Times New Roman" w:cs="Times New Roman"/>
          <w:color w:val="000000" w:themeColor="text1"/>
          <w:lang w:val="en-US"/>
        </w:rPr>
        <w:t xml:space="preserve">of </w:t>
      </w:r>
      <w:proofErr w:type="spellStart"/>
      <w:r w:rsidRPr="00B07D69">
        <w:rPr>
          <w:rFonts w:ascii="Times New Roman" w:hAnsi="Times New Roman" w:cs="Times New Roman"/>
          <w:color w:val="000000" w:themeColor="text1"/>
          <w:lang w:val="en-US"/>
        </w:rPr>
        <w:t>Do</w:t>
      </w:r>
      <w:r>
        <w:rPr>
          <w:rFonts w:ascii="Times New Roman" w:hAnsi="Times New Roman" w:cs="Times New Roman"/>
          <w:color w:val="000000" w:themeColor="text1"/>
          <w:lang w:val="en-US"/>
        </w:rPr>
        <w:t>e</w:t>
      </w:r>
      <w:r w:rsidRPr="00B07D69">
        <w:rPr>
          <w:rFonts w:ascii="Times New Roman" w:hAnsi="Times New Roman" w:cs="Times New Roman"/>
          <w:color w:val="000000" w:themeColor="text1"/>
          <w:lang w:val="en-US"/>
        </w:rPr>
        <w:t>rr’</w:t>
      </w:r>
      <w:r>
        <w:rPr>
          <w:rFonts w:ascii="Times New Roman" w:hAnsi="Times New Roman" w:cs="Times New Roman"/>
          <w:color w:val="000000" w:themeColor="text1"/>
          <w:lang w:val="en-US"/>
        </w:rPr>
        <w:t>s</w:t>
      </w:r>
      <w:proofErr w:type="spellEnd"/>
      <w:r>
        <w:rPr>
          <w:rFonts w:ascii="Times New Roman" w:hAnsi="Times New Roman" w:cs="Times New Roman"/>
          <w:color w:val="000000" w:themeColor="text1"/>
          <w:lang w:val="en-US"/>
        </w:rPr>
        <w:t xml:space="preserve"> </w:t>
      </w:r>
      <w:del w:id="3" w:author="Erik Klass" w:date="2023-07-17T14:46:00Z">
        <w:r w:rsidDel="00AB2589">
          <w:rPr>
            <w:rFonts w:ascii="Times New Roman" w:hAnsi="Times New Roman" w:cs="Times New Roman"/>
            <w:color w:val="000000" w:themeColor="text1"/>
            <w:lang w:val="en-US"/>
          </w:rPr>
          <w:delText>“</w:delText>
        </w:r>
      </w:del>
      <w:r w:rsidRPr="00AB2589">
        <w:rPr>
          <w:rFonts w:ascii="Times New Roman" w:hAnsi="Times New Roman" w:cs="Times New Roman"/>
          <w:i/>
          <w:iCs/>
          <w:color w:val="000000" w:themeColor="text1"/>
          <w:lang w:val="en-US"/>
          <w:rPrChange w:id="4" w:author="Erik Klass" w:date="2023-07-17T14:46:00Z">
            <w:rPr>
              <w:rFonts w:ascii="Times New Roman" w:hAnsi="Times New Roman" w:cs="Times New Roman"/>
              <w:iCs/>
              <w:color w:val="000000" w:themeColor="text1"/>
              <w:lang w:val="en-US"/>
            </w:rPr>
          </w:rPrChange>
        </w:rPr>
        <w:t>Memory Wall</w:t>
      </w:r>
      <w:r w:rsidR="00E41533">
        <w:rPr>
          <w:rFonts w:ascii="Times New Roman" w:hAnsi="Times New Roman" w:cs="Times New Roman"/>
          <w:iCs/>
          <w:color w:val="000000" w:themeColor="text1"/>
          <w:lang w:val="en-US"/>
        </w:rPr>
        <w:t>,</w:t>
      </w:r>
      <w:del w:id="5" w:author="Erik Klass" w:date="2023-07-17T14:46:00Z">
        <w:r w:rsidDel="00AB2589">
          <w:rPr>
            <w:rFonts w:ascii="Times New Roman" w:hAnsi="Times New Roman" w:cs="Times New Roman"/>
            <w:iCs/>
            <w:color w:val="000000" w:themeColor="text1"/>
            <w:lang w:val="en-US"/>
          </w:rPr>
          <w:delText>”</w:delText>
        </w:r>
      </w:del>
      <w:r>
        <w:rPr>
          <w:rFonts w:ascii="Times New Roman" w:hAnsi="Times New Roman" w:cs="Times New Roman"/>
          <w:color w:val="000000" w:themeColor="text1"/>
          <w:lang w:val="en-US"/>
        </w:rPr>
        <w:t xml:space="preserve"> </w:t>
      </w:r>
      <w:r>
        <w:rPr>
          <w:rFonts w:ascii="Times New Roman" w:hAnsi="Times New Roman" w:cs="Times New Roman"/>
          <w:color w:val="000000" w:themeColor="text1"/>
        </w:rPr>
        <w:t xml:space="preserve">the book </w:t>
      </w:r>
      <w:r w:rsidR="00E41533">
        <w:rPr>
          <w:rFonts w:ascii="Times New Roman" w:hAnsi="Times New Roman" w:cs="Times New Roman"/>
          <w:color w:val="000000" w:themeColor="text1"/>
        </w:rPr>
        <w:t xml:space="preserve">lying </w:t>
      </w:r>
      <w:r>
        <w:rPr>
          <w:rFonts w:ascii="Times New Roman" w:hAnsi="Times New Roman" w:cs="Times New Roman"/>
          <w:color w:val="000000" w:themeColor="text1"/>
        </w:rPr>
        <w:t>open</w:t>
      </w:r>
      <w:ins w:id="6" w:author="Erik Klass" w:date="2023-07-17T14:46:00Z">
        <w:r w:rsidR="00AB2589">
          <w:rPr>
            <w:rFonts w:ascii="Times New Roman" w:hAnsi="Times New Roman" w:cs="Times New Roman"/>
            <w:color w:val="000000" w:themeColor="text1"/>
          </w:rPr>
          <w:t xml:space="preserve"> to its titular story</w:t>
        </w:r>
      </w:ins>
      <w:r>
        <w:rPr>
          <w:rFonts w:ascii="Times New Roman" w:hAnsi="Times New Roman" w:cs="Times New Roman"/>
          <w:color w:val="000000" w:themeColor="text1"/>
        </w:rPr>
        <w:t xml:space="preserve">, corners turned down, passages </w:t>
      </w:r>
      <w:r w:rsidRPr="00E66D88">
        <w:rPr>
          <w:rFonts w:ascii="Times New Roman" w:hAnsi="Times New Roman" w:cs="Times New Roman"/>
          <w:color w:val="000000" w:themeColor="text1"/>
        </w:rPr>
        <w:t>underlined</w:t>
      </w:r>
      <w:r>
        <w:rPr>
          <w:rFonts w:ascii="Times New Roman" w:hAnsi="Times New Roman" w:cs="Times New Roman"/>
          <w:color w:val="000000" w:themeColor="text1"/>
        </w:rPr>
        <w:t>,</w:t>
      </w:r>
      <w:r w:rsidRPr="00E66D88">
        <w:rPr>
          <w:rFonts w:ascii="Times New Roman" w:hAnsi="Times New Roman" w:cs="Times New Roman"/>
          <w:color w:val="000000" w:themeColor="text1"/>
          <w:lang w:val="en-US"/>
        </w:rPr>
        <w:t xml:space="preserve"> and</w:t>
      </w:r>
      <w:r w:rsidRPr="00B07D69">
        <w:rPr>
          <w:rFonts w:ascii="Times New Roman" w:hAnsi="Times New Roman" w:cs="Times New Roman"/>
          <w:color w:val="000000" w:themeColor="text1"/>
          <w:lang w:val="en-US"/>
        </w:rPr>
        <w:t xml:space="preserve"> on the other, Freud’s classic paper </w:t>
      </w:r>
      <w:r>
        <w:rPr>
          <w:rFonts w:ascii="Times New Roman" w:hAnsi="Times New Roman" w:cs="Times New Roman"/>
          <w:color w:val="000000" w:themeColor="text1"/>
          <w:lang w:val="en-US"/>
        </w:rPr>
        <w:t>“</w:t>
      </w:r>
      <w:r w:rsidRPr="00531A5B">
        <w:rPr>
          <w:rFonts w:ascii="Times New Roman" w:hAnsi="Times New Roman" w:cs="Times New Roman"/>
          <w:iCs/>
          <w:color w:val="000000" w:themeColor="text1"/>
          <w:lang w:val="en-US"/>
        </w:rPr>
        <w:t>Mourning and Melancholia</w:t>
      </w:r>
      <w:r>
        <w:rPr>
          <w:rFonts w:ascii="Times New Roman" w:hAnsi="Times New Roman" w:cs="Times New Roman"/>
          <w:iCs/>
          <w:color w:val="000000" w:themeColor="text1"/>
          <w:lang w:val="en-US"/>
        </w:rPr>
        <w:t>”</w:t>
      </w:r>
      <w:r w:rsidRPr="00B07D69">
        <w:rPr>
          <w:rFonts w:ascii="Times New Roman" w:hAnsi="Times New Roman" w:cs="Times New Roman"/>
          <w:color w:val="000000" w:themeColor="text1"/>
          <w:lang w:val="en-US"/>
        </w:rPr>
        <w:t xml:space="preserve">—a </w:t>
      </w:r>
      <w:r>
        <w:rPr>
          <w:rFonts w:ascii="Times New Roman" w:hAnsi="Times New Roman" w:cs="Times New Roman"/>
          <w:color w:val="000000" w:themeColor="text1"/>
          <w:lang w:val="en-US"/>
        </w:rPr>
        <w:t xml:space="preserve">past master’s </w:t>
      </w:r>
      <w:r w:rsidRPr="00B07D69">
        <w:rPr>
          <w:rFonts w:ascii="Times New Roman" w:hAnsi="Times New Roman" w:cs="Times New Roman"/>
          <w:color w:val="000000" w:themeColor="text1"/>
          <w:lang w:val="en-US"/>
        </w:rPr>
        <w:t>philosophical treatise of the mind</w:t>
      </w:r>
      <w:r w:rsidR="00460ED9">
        <w:rPr>
          <w:rFonts w:ascii="Times New Roman" w:hAnsi="Times New Roman" w:cs="Times New Roman"/>
          <w:color w:val="000000" w:themeColor="text1"/>
          <w:lang w:val="en-US"/>
        </w:rPr>
        <w:t xml:space="preserve">. My </w:t>
      </w:r>
      <w:r w:rsidR="00460ED9">
        <w:rPr>
          <w:rFonts w:ascii="Times New Roman" w:hAnsi="Times New Roman" w:cs="Times New Roman"/>
          <w:color w:val="000000" w:themeColor="text1"/>
          <w:lang w:val="en-US"/>
        </w:rPr>
        <w:lastRenderedPageBreak/>
        <w:t>literary companions,</w:t>
      </w:r>
      <w:r>
        <w:rPr>
          <w:rFonts w:ascii="Times New Roman" w:hAnsi="Times New Roman" w:cs="Times New Roman"/>
          <w:color w:val="000000" w:themeColor="text1"/>
          <w:lang w:val="en-US"/>
        </w:rPr>
        <w:t xml:space="preserve"> my </w:t>
      </w:r>
      <w:r w:rsidRPr="001E2322">
        <w:rPr>
          <w:rFonts w:ascii="Times New Roman" w:hAnsi="Times New Roman" w:cs="Times New Roman"/>
          <w:color w:val="000000" w:themeColor="text1"/>
          <w:lang w:val="en-US"/>
        </w:rPr>
        <w:t>grief</w:t>
      </w:r>
      <w:r>
        <w:rPr>
          <w:rFonts w:ascii="Times New Roman" w:hAnsi="Times New Roman" w:cs="Times New Roman"/>
          <w:color w:val="000000" w:themeColor="text1"/>
          <w:lang w:val="en-US"/>
        </w:rPr>
        <w:t xml:space="preserve"> guides as I look back to the comfort of the past yet edge towards</w:t>
      </w:r>
      <w:r w:rsidRPr="00A705DD">
        <w:rPr>
          <w:rFonts w:ascii="Times New Roman" w:hAnsi="Times New Roman" w:cs="Times New Roman"/>
          <w:color w:val="000000" w:themeColor="text1"/>
          <w:lang w:val="en-US"/>
        </w:rPr>
        <w:t xml:space="preserve"> the future</w:t>
      </w:r>
      <w:r>
        <w:rPr>
          <w:rFonts w:ascii="Times New Roman" w:hAnsi="Times New Roman" w:cs="Times New Roman"/>
          <w:color w:val="000000" w:themeColor="text1"/>
          <w:lang w:val="en-US"/>
        </w:rPr>
        <w:t>.</w:t>
      </w:r>
    </w:p>
    <w:p w14:paraId="5576646B"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39F745FF" w14:textId="2D9AA6C4" w:rsidR="00517BC2" w:rsidRPr="00492121"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r w:rsidRPr="000555BC">
        <w:rPr>
          <w:rFonts w:ascii="Times New Roman" w:hAnsi="Times New Roman" w:cs="Times New Roman"/>
          <w:color w:val="000000" w:themeColor="text1"/>
        </w:rPr>
        <w:t>Many years ago,</w:t>
      </w:r>
      <w:r w:rsidRPr="00E8285D">
        <w:rPr>
          <w:rFonts w:ascii="Times New Roman" w:hAnsi="Times New Roman" w:cs="Times New Roman"/>
          <w:color w:val="000000" w:themeColor="text1"/>
        </w:rPr>
        <w:t xml:space="preserve"> Calvin and I </w:t>
      </w:r>
      <w:r>
        <w:rPr>
          <w:rFonts w:ascii="Times New Roman" w:hAnsi="Times New Roman" w:cs="Times New Roman"/>
          <w:color w:val="000000" w:themeColor="text1"/>
        </w:rPr>
        <w:t>glimpsed the ghost of our</w:t>
      </w:r>
      <w:r w:rsidRPr="00E8285D">
        <w:rPr>
          <w:rFonts w:ascii="Times New Roman" w:hAnsi="Times New Roman" w:cs="Times New Roman"/>
          <w:color w:val="000000" w:themeColor="text1"/>
        </w:rPr>
        <w:t xml:space="preserve"> beloved </w:t>
      </w:r>
      <w:r>
        <w:rPr>
          <w:rFonts w:ascii="Times New Roman" w:hAnsi="Times New Roman" w:cs="Times New Roman"/>
          <w:color w:val="000000" w:themeColor="text1"/>
        </w:rPr>
        <w:t xml:space="preserve">old </w:t>
      </w:r>
      <w:r w:rsidRPr="00E8285D">
        <w:rPr>
          <w:rFonts w:ascii="Times New Roman" w:hAnsi="Times New Roman" w:cs="Times New Roman"/>
          <w:color w:val="000000" w:themeColor="text1"/>
        </w:rPr>
        <w:t xml:space="preserve">spaniel slink from her favourite armchair and disappear behind the sofa in a slick of sunshine. </w:t>
      </w:r>
      <w:proofErr w:type="gramStart"/>
      <w:r w:rsidRPr="00E8285D">
        <w:rPr>
          <w:rFonts w:ascii="Times New Roman" w:hAnsi="Times New Roman" w:cs="Times New Roman"/>
          <w:color w:val="000000" w:themeColor="text1"/>
        </w:rPr>
        <w:t xml:space="preserve">No doubt a </w:t>
      </w:r>
      <w:proofErr w:type="spellStart"/>
      <w:r w:rsidRPr="00E8285D">
        <w:rPr>
          <w:rFonts w:ascii="Times New Roman" w:hAnsi="Times New Roman" w:cs="Times New Roman"/>
          <w:color w:val="000000" w:themeColor="text1"/>
        </w:rPr>
        <w:t>folie</w:t>
      </w:r>
      <w:proofErr w:type="spellEnd"/>
      <w:r w:rsidRPr="00E8285D">
        <w:rPr>
          <w:rFonts w:ascii="Times New Roman" w:hAnsi="Times New Roman" w:cs="Times New Roman"/>
          <w:color w:val="000000" w:themeColor="text1"/>
        </w:rPr>
        <w:t xml:space="preserve"> à </w:t>
      </w:r>
      <w:proofErr w:type="spellStart"/>
      <w:r w:rsidRPr="00E8285D">
        <w:rPr>
          <w:rFonts w:ascii="Times New Roman" w:hAnsi="Times New Roman" w:cs="Times New Roman"/>
          <w:color w:val="000000" w:themeColor="text1"/>
        </w:rPr>
        <w:t>deux</w:t>
      </w:r>
      <w:proofErr w:type="spellEnd"/>
      <w:r w:rsidRPr="00E8285D">
        <w:rPr>
          <w:rFonts w:ascii="Times New Roman" w:hAnsi="Times New Roman" w:cs="Times New Roman"/>
          <w:color w:val="000000" w:themeColor="text1"/>
        </w:rPr>
        <w:t>, a trick of the light, a shared wish for what once was, but comforting all the same.</w:t>
      </w:r>
      <w:proofErr w:type="gramEnd"/>
      <w:r w:rsidRPr="00E8285D">
        <w:rPr>
          <w:rFonts w:ascii="Times New Roman" w:hAnsi="Times New Roman" w:cs="Times New Roman"/>
          <w:color w:val="000000" w:themeColor="text1"/>
        </w:rPr>
        <w:t xml:space="preserve"> </w:t>
      </w:r>
      <w:r w:rsidRPr="00E8285D">
        <w:rPr>
          <w:rFonts w:ascii="Times New Roman" w:hAnsi="Times New Roman" w:cs="Times New Roman"/>
          <w:color w:val="000000" w:themeColor="text1"/>
          <w:lang w:val="en-US"/>
        </w:rPr>
        <w:t>In the months since Calvin’s death, I have acquired memories of which he is not a part. I have learnt things he will never know</w:t>
      </w:r>
      <w:r w:rsidR="00460ED9">
        <w:rPr>
          <w:rFonts w:ascii="Times New Roman" w:hAnsi="Times New Roman" w:cs="Times New Roman"/>
          <w:color w:val="000000" w:themeColor="text1"/>
          <w:lang w:val="en-US"/>
        </w:rPr>
        <w:t xml:space="preserve">, </w:t>
      </w:r>
      <w:r w:rsidRPr="00E8285D">
        <w:rPr>
          <w:rFonts w:ascii="Times New Roman" w:hAnsi="Times New Roman" w:cs="Times New Roman"/>
          <w:color w:val="000000" w:themeColor="text1"/>
          <w:lang w:val="en-US"/>
        </w:rPr>
        <w:t xml:space="preserve">had encounters with people and places he will never experience. The world has revolved on its axis every </w:t>
      </w:r>
      <w:r w:rsidR="00E41533">
        <w:rPr>
          <w:rFonts w:ascii="Times New Roman" w:hAnsi="Times New Roman" w:cs="Times New Roman"/>
          <w:color w:val="000000" w:themeColor="text1"/>
          <w:lang w:val="en-US"/>
        </w:rPr>
        <w:t>twenty-four</w:t>
      </w:r>
      <w:r w:rsidR="00E41533" w:rsidRPr="00E8285D">
        <w:rPr>
          <w:rFonts w:ascii="Times New Roman" w:hAnsi="Times New Roman" w:cs="Times New Roman"/>
          <w:color w:val="000000" w:themeColor="text1"/>
          <w:lang w:val="en-US"/>
        </w:rPr>
        <w:t xml:space="preserve"> </w:t>
      </w:r>
      <w:r w:rsidRPr="00E8285D">
        <w:rPr>
          <w:rFonts w:ascii="Times New Roman" w:hAnsi="Times New Roman" w:cs="Times New Roman"/>
          <w:color w:val="000000" w:themeColor="text1"/>
          <w:lang w:val="en-US"/>
        </w:rPr>
        <w:t>hours</w:t>
      </w:r>
      <w:r w:rsidR="00E41533">
        <w:rPr>
          <w:rFonts w:ascii="Times New Roman" w:hAnsi="Times New Roman" w:cs="Times New Roman"/>
          <w:color w:val="000000" w:themeColor="text1"/>
          <w:lang w:val="en-US"/>
        </w:rPr>
        <w:t>. H</w:t>
      </w:r>
      <w:r w:rsidRPr="00E8285D">
        <w:rPr>
          <w:rFonts w:ascii="Times New Roman" w:hAnsi="Times New Roman" w:cs="Times New Roman"/>
          <w:color w:val="000000" w:themeColor="text1"/>
          <w:lang w:val="en-US"/>
        </w:rPr>
        <w:t>e stopped</w:t>
      </w:r>
      <w:r w:rsidR="00E41533">
        <w:rPr>
          <w:rFonts w:ascii="Times New Roman" w:hAnsi="Times New Roman" w:cs="Times New Roman"/>
          <w:color w:val="000000" w:themeColor="text1"/>
          <w:lang w:val="en-US"/>
        </w:rPr>
        <w:t>,</w:t>
      </w:r>
      <w:r w:rsidRPr="00E8285D">
        <w:rPr>
          <w:rFonts w:ascii="Times New Roman" w:hAnsi="Times New Roman" w:cs="Times New Roman"/>
          <w:color w:val="000000" w:themeColor="text1"/>
          <w:lang w:val="en-US"/>
        </w:rPr>
        <w:t xml:space="preserve"> </w:t>
      </w:r>
      <w:r w:rsidRPr="00F55CE1">
        <w:rPr>
          <w:rFonts w:ascii="Times New Roman" w:hAnsi="Times New Roman" w:cs="Times New Roman"/>
          <w:color w:val="000000" w:themeColor="text1"/>
          <w:lang w:val="en-US"/>
        </w:rPr>
        <w:t xml:space="preserve">but I </w:t>
      </w:r>
      <w:r w:rsidRPr="00E8285D">
        <w:rPr>
          <w:rFonts w:ascii="Times New Roman" w:hAnsi="Times New Roman" w:cs="Times New Roman"/>
          <w:color w:val="000000" w:themeColor="text1"/>
          <w:lang w:val="en-US"/>
        </w:rPr>
        <w:t xml:space="preserve">moved on. </w:t>
      </w:r>
      <w:r>
        <w:rPr>
          <w:rFonts w:ascii="Times New Roman" w:hAnsi="Times New Roman" w:cs="Times New Roman"/>
          <w:color w:val="000000" w:themeColor="text1"/>
        </w:rPr>
        <w:t xml:space="preserve">Unlike the fictional </w:t>
      </w:r>
      <w:proofErr w:type="spellStart"/>
      <w:r>
        <w:rPr>
          <w:rFonts w:ascii="Times New Roman" w:hAnsi="Times New Roman" w:cs="Times New Roman"/>
          <w:color w:val="000000" w:themeColor="text1"/>
        </w:rPr>
        <w:t>Luvo</w:t>
      </w:r>
      <w:proofErr w:type="spellEnd"/>
      <w:r w:rsidR="00E41533">
        <w:rPr>
          <w:rFonts w:ascii="Times New Roman" w:hAnsi="Times New Roman" w:cs="Times New Roman"/>
          <w:color w:val="000000" w:themeColor="text1"/>
        </w:rPr>
        <w:t>,</w:t>
      </w:r>
      <w:r>
        <w:rPr>
          <w:rFonts w:ascii="Times New Roman" w:hAnsi="Times New Roman" w:cs="Times New Roman"/>
          <w:color w:val="000000" w:themeColor="text1"/>
        </w:rPr>
        <w:t xml:space="preserve"> whose individual memories are overwritten with those of an old woman, </w:t>
      </w:r>
      <w:r w:rsidRPr="009A0703">
        <w:rPr>
          <w:rFonts w:ascii="Times New Roman" w:hAnsi="Times New Roman" w:cs="Times New Roman"/>
          <w:color w:val="000000" w:themeColor="text1"/>
        </w:rPr>
        <w:t xml:space="preserve">my memories </w:t>
      </w:r>
      <w:r w:rsidR="0044221C" w:rsidRPr="009A0703">
        <w:rPr>
          <w:rFonts w:ascii="Times New Roman" w:hAnsi="Times New Roman" w:cs="Times New Roman"/>
          <w:color w:val="000000" w:themeColor="text1"/>
        </w:rPr>
        <w:t>accumulate</w:t>
      </w:r>
      <w:r w:rsidRPr="009A0703">
        <w:rPr>
          <w:rFonts w:ascii="Times New Roman" w:hAnsi="Times New Roman" w:cs="Times New Roman"/>
          <w:color w:val="000000" w:themeColor="text1"/>
        </w:rPr>
        <w:t>, overlap, influence my next step</w:t>
      </w:r>
      <w:r>
        <w:rPr>
          <w:rFonts w:ascii="Times New Roman" w:hAnsi="Times New Roman" w:cs="Times New Roman"/>
          <w:color w:val="000000" w:themeColor="text1"/>
        </w:rPr>
        <w:t>. Memories are what I have, memories are what I want hold on to.</w:t>
      </w:r>
      <w:r>
        <w:rPr>
          <w:rFonts w:ascii="Times New Roman" w:hAnsi="Times New Roman" w:cs="Times New Roman"/>
          <w:color w:val="000000" w:themeColor="text1"/>
          <w:lang w:val="en-US"/>
        </w:rPr>
        <w:t xml:space="preserve"> Yet </w:t>
      </w:r>
      <w:r w:rsidRPr="00E8285D">
        <w:rPr>
          <w:rFonts w:ascii="Times New Roman" w:hAnsi="Times New Roman" w:cs="Times New Roman"/>
          <w:color w:val="000000" w:themeColor="text1"/>
        </w:rPr>
        <w:t>I worry that in my future, new memories will overlay the old and lessen the importance of us.</w:t>
      </w:r>
      <w:r w:rsidR="00805E57">
        <w:rPr>
          <w:rFonts w:ascii="Times New Roman" w:hAnsi="Times New Roman" w:cs="Times New Roman"/>
          <w:color w:val="000000" w:themeColor="text1"/>
        </w:rPr>
        <w:t xml:space="preserve"> I worry I will forget.</w:t>
      </w:r>
    </w:p>
    <w:p w14:paraId="5E451B68"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1C394178" w14:textId="7814F51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rPr>
      </w:pPr>
      <w:r>
        <w:rPr>
          <w:rFonts w:ascii="Times New Roman" w:hAnsi="Times New Roman" w:cs="Times New Roman"/>
          <w:color w:val="000000" w:themeColor="text1"/>
          <w:lang w:val="en-US"/>
        </w:rPr>
        <w:t xml:space="preserve">However, restarting </w:t>
      </w:r>
      <w:r w:rsidRPr="00882612">
        <w:rPr>
          <w:rFonts w:ascii="Times New Roman" w:hAnsi="Times New Roman" w:cs="Times New Roman"/>
          <w:color w:val="000000" w:themeColor="text1"/>
          <w:lang w:val="en-US"/>
        </w:rPr>
        <w:t>is the</w:t>
      </w:r>
      <w:r>
        <w:rPr>
          <w:rFonts w:ascii="Times New Roman" w:hAnsi="Times New Roman" w:cs="Times New Roman"/>
          <w:b/>
          <w:color w:val="000000" w:themeColor="text1"/>
          <w:lang w:val="en-US"/>
        </w:rPr>
        <w:t xml:space="preserve"> </w:t>
      </w:r>
      <w:r>
        <w:rPr>
          <w:rFonts w:ascii="Times New Roman" w:hAnsi="Times New Roman" w:cs="Times New Roman"/>
          <w:color w:val="000000" w:themeColor="text1"/>
        </w:rPr>
        <w:t xml:space="preserve">quintessential component of Freud’s philosophy; severing emotional links, replacing </w:t>
      </w:r>
      <w:r w:rsidRPr="00A363E3">
        <w:rPr>
          <w:rFonts w:ascii="Times New Roman" w:hAnsi="Times New Roman" w:cs="Times New Roman"/>
          <w:color w:val="000000" w:themeColor="text1"/>
        </w:rPr>
        <w:t>old way</w:t>
      </w:r>
      <w:r>
        <w:rPr>
          <w:rFonts w:ascii="Times New Roman" w:hAnsi="Times New Roman" w:cs="Times New Roman"/>
          <w:color w:val="000000" w:themeColor="text1"/>
        </w:rPr>
        <w:t>s</w:t>
      </w:r>
      <w:r w:rsidRPr="00A363E3">
        <w:rPr>
          <w:rFonts w:ascii="Times New Roman" w:hAnsi="Times New Roman" w:cs="Times New Roman"/>
          <w:color w:val="000000" w:themeColor="text1"/>
        </w:rPr>
        <w:t xml:space="preserve"> </w:t>
      </w:r>
      <w:r>
        <w:rPr>
          <w:rFonts w:ascii="Times New Roman" w:hAnsi="Times New Roman" w:cs="Times New Roman"/>
          <w:color w:val="000000" w:themeColor="text1"/>
        </w:rPr>
        <w:t>with</w:t>
      </w:r>
      <w:r w:rsidRPr="00A363E3">
        <w:rPr>
          <w:rFonts w:ascii="Times New Roman" w:hAnsi="Times New Roman" w:cs="Times New Roman"/>
          <w:color w:val="000000" w:themeColor="text1"/>
        </w:rPr>
        <w:t xml:space="preserve"> new way</w:t>
      </w:r>
      <w:r>
        <w:rPr>
          <w:rFonts w:ascii="Times New Roman" w:hAnsi="Times New Roman" w:cs="Times New Roman"/>
          <w:color w:val="000000" w:themeColor="text1"/>
        </w:rPr>
        <w:t>s, new people,</w:t>
      </w:r>
      <w:r w:rsidRPr="00A363E3">
        <w:rPr>
          <w:rFonts w:ascii="Times New Roman" w:hAnsi="Times New Roman" w:cs="Times New Roman"/>
          <w:color w:val="000000" w:themeColor="text1"/>
        </w:rPr>
        <w:t xml:space="preserve"> new distractions</w:t>
      </w:r>
      <w:r>
        <w:rPr>
          <w:rFonts w:ascii="Times New Roman" w:hAnsi="Times New Roman" w:cs="Times New Roman"/>
          <w:color w:val="000000" w:themeColor="text1"/>
        </w:rPr>
        <w:t xml:space="preserve"> and even new love. </w:t>
      </w:r>
      <w:r w:rsidRPr="006B5423">
        <w:rPr>
          <w:rFonts w:ascii="Times New Roman" w:hAnsi="Times New Roman" w:cs="Times New Roman"/>
          <w:color w:val="000000" w:themeColor="text1"/>
        </w:rPr>
        <w:t>And Freud has a point</w:t>
      </w:r>
      <w:r w:rsidRPr="003C66D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“Turning away” from </w:t>
      </w:r>
      <w:r w:rsidRPr="003C66D5">
        <w:rPr>
          <w:rFonts w:ascii="Times New Roman" w:hAnsi="Times New Roman" w:cs="Times New Roman"/>
          <w:color w:val="000000" w:themeColor="text1"/>
        </w:rPr>
        <w:t>the past offers freedom</w:t>
      </w:r>
      <w:r>
        <w:rPr>
          <w:rFonts w:ascii="Times New Roman" w:hAnsi="Times New Roman" w:cs="Times New Roman"/>
          <w:color w:val="000000" w:themeColor="text1"/>
        </w:rPr>
        <w:t xml:space="preserve"> from longing, and </w:t>
      </w:r>
      <w:r w:rsidR="00095C84">
        <w:rPr>
          <w:rFonts w:ascii="Times New Roman" w:hAnsi="Times New Roman" w:cs="Times New Roman"/>
          <w:color w:val="000000" w:themeColor="text1"/>
        </w:rPr>
        <w:t xml:space="preserve">from </w:t>
      </w:r>
      <w:r w:rsidRPr="003C66D5">
        <w:rPr>
          <w:rFonts w:ascii="Times New Roman" w:hAnsi="Times New Roman" w:cs="Times New Roman"/>
          <w:color w:val="000000" w:themeColor="text1"/>
        </w:rPr>
        <w:t>missing</w:t>
      </w:r>
      <w:r>
        <w:rPr>
          <w:rFonts w:ascii="Times New Roman" w:hAnsi="Times New Roman" w:cs="Times New Roman"/>
          <w:color w:val="000000" w:themeColor="text1"/>
        </w:rPr>
        <w:t xml:space="preserve"> the unattainable</w:t>
      </w:r>
      <w:r w:rsidRPr="00392C91">
        <w:rPr>
          <w:rFonts w:ascii="Times New Roman" w:hAnsi="Times New Roman" w:cs="Times New Roman"/>
          <w:color w:val="000000" w:themeColor="text1"/>
        </w:rPr>
        <w:t xml:space="preserve">. </w:t>
      </w:r>
    </w:p>
    <w:p w14:paraId="5B916685"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rPr>
      </w:pPr>
    </w:p>
    <w:p w14:paraId="7416D28E" w14:textId="29CACA9B" w:rsidR="00517BC2" w:rsidRPr="003C66D5"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u w:val="single"/>
          <w:lang w:val="en-US"/>
        </w:rPr>
      </w:pPr>
      <w:r>
        <w:rPr>
          <w:rFonts w:ascii="Times New Roman" w:hAnsi="Times New Roman" w:cs="Times New Roman"/>
          <w:color w:val="000000" w:themeColor="text1"/>
          <w:lang w:val="en-US"/>
        </w:rPr>
        <w:t>The present has a strong pull; t</w:t>
      </w:r>
      <w:r w:rsidRPr="00E8285D">
        <w:rPr>
          <w:rFonts w:ascii="Times New Roman" w:hAnsi="Times New Roman" w:cs="Times New Roman"/>
          <w:color w:val="000000" w:themeColor="text1"/>
          <w:lang w:val="en-US"/>
        </w:rPr>
        <w:t>he cascade of memories, the “home movie” of our life together begins to rewind</w:t>
      </w:r>
      <w:r>
        <w:rPr>
          <w:rFonts w:ascii="Times New Roman" w:hAnsi="Times New Roman" w:cs="Times New Roman"/>
          <w:color w:val="000000" w:themeColor="text1"/>
          <w:lang w:val="en-US"/>
        </w:rPr>
        <w:t xml:space="preserve"> regardless.</w:t>
      </w:r>
      <w:r w:rsidRPr="00E8285D">
        <w:rPr>
          <w:rFonts w:ascii="Times New Roman" w:hAnsi="Times New Roman" w:cs="Times New Roman"/>
          <w:color w:val="000000" w:themeColor="text1"/>
          <w:lang w:val="en-US"/>
        </w:rPr>
        <w:t xml:space="preserve"> </w:t>
      </w:r>
      <w:r w:rsidRPr="00C15AB4">
        <w:rPr>
          <w:rFonts w:ascii="Times New Roman" w:hAnsi="Times New Roman" w:cs="Times New Roman"/>
          <w:color w:val="000000" w:themeColor="text1"/>
          <w:lang w:val="en-US"/>
        </w:rPr>
        <w:t xml:space="preserve">I slip </w:t>
      </w:r>
      <w:r w:rsidRPr="00C15AB4">
        <w:rPr>
          <w:rFonts w:ascii="Times New Roman" w:hAnsi="Times New Roman" w:cs="Times New Roman"/>
          <w:color w:val="000000" w:themeColor="text1"/>
        </w:rPr>
        <w:t>into the toil of grief work</w:t>
      </w:r>
      <w:r>
        <w:rPr>
          <w:rFonts w:ascii="Times New Roman" w:hAnsi="Times New Roman" w:cs="Times New Roman"/>
          <w:color w:val="000000" w:themeColor="text1"/>
        </w:rPr>
        <w:t>.</w:t>
      </w:r>
      <w:r w:rsidRPr="00E8285D">
        <w:rPr>
          <w:rFonts w:ascii="Times New Roman" w:hAnsi="Times New Roman" w:cs="Times New Roman"/>
          <w:color w:val="000000" w:themeColor="text1"/>
          <w:lang w:val="en-US"/>
        </w:rPr>
        <w:t xml:space="preserve"> </w:t>
      </w:r>
      <w:r w:rsidRPr="00E8285D">
        <w:rPr>
          <w:rFonts w:ascii="Times New Roman" w:hAnsi="Times New Roman" w:cs="Times New Roman"/>
          <w:color w:val="000000" w:themeColor="text1"/>
        </w:rPr>
        <w:t>In the reeling, filmic backward roll of memories, which made up our life together, I laugh at the potential for comic effect.</w:t>
      </w:r>
      <w:r w:rsidR="009A4338">
        <w:rPr>
          <w:rFonts w:ascii="Times New Roman" w:hAnsi="Times New Roman" w:cs="Times New Roman"/>
          <w:color w:val="000000" w:themeColor="text1"/>
        </w:rPr>
        <w:t xml:space="preserve"> </w:t>
      </w:r>
      <w:r w:rsidRPr="00E8285D">
        <w:rPr>
          <w:rFonts w:ascii="Times New Roman" w:hAnsi="Times New Roman" w:cs="Times New Roman"/>
          <w:color w:val="000000" w:themeColor="text1"/>
        </w:rPr>
        <w:t xml:space="preserve">And I imagine Calvin’s </w:t>
      </w:r>
      <w:proofErr w:type="gramStart"/>
      <w:r w:rsidRPr="00E8285D">
        <w:rPr>
          <w:rFonts w:ascii="Times New Roman" w:hAnsi="Times New Roman" w:cs="Times New Roman"/>
          <w:color w:val="000000" w:themeColor="text1"/>
        </w:rPr>
        <w:t>laughter</w:t>
      </w:r>
      <w:r>
        <w:rPr>
          <w:rFonts w:ascii="Times New Roman" w:hAnsi="Times New Roman" w:cs="Times New Roman"/>
          <w:color w:val="000000" w:themeColor="text1"/>
        </w:rPr>
        <w:t>,</w:t>
      </w:r>
      <w:proofErr w:type="gramEnd"/>
      <w:r w:rsidRPr="00E8285D">
        <w:rPr>
          <w:rFonts w:ascii="Times New Roman" w:hAnsi="Times New Roman" w:cs="Times New Roman"/>
          <w:color w:val="000000" w:themeColor="text1"/>
        </w:rPr>
        <w:t xml:space="preserve"> </w:t>
      </w:r>
      <w:r w:rsidRPr="00E8285D">
        <w:rPr>
          <w:rFonts w:ascii="Times New Roman" w:hAnsi="Times New Roman" w:cs="Times New Roman"/>
          <w:i/>
          <w:color w:val="000000" w:themeColor="text1"/>
        </w:rPr>
        <w:t>I hope I’m not boring you.</w:t>
      </w:r>
      <w:r w:rsidRPr="00E8285D">
        <w:rPr>
          <w:rFonts w:ascii="Times New Roman" w:hAnsi="Times New Roman" w:cs="Times New Roman"/>
          <w:color w:val="000000" w:themeColor="text1"/>
          <w:lang w:val="en-US"/>
        </w:rPr>
        <w:t xml:space="preserve"> </w:t>
      </w:r>
    </w:p>
    <w:p w14:paraId="2A98946A" w14:textId="77777777"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3A825FAE" w14:textId="0B1A6EDE" w:rsidR="00517BC2" w:rsidRPr="003C66D5"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rPr>
      </w:pPr>
      <w:r>
        <w:rPr>
          <w:rFonts w:ascii="Times New Roman" w:hAnsi="Times New Roman" w:cs="Times New Roman"/>
          <w:color w:val="000000" w:themeColor="text1"/>
        </w:rPr>
        <w:t>In my waking hours,</w:t>
      </w:r>
      <w:r w:rsidRPr="00E8285D">
        <w:rPr>
          <w:rFonts w:ascii="Times New Roman" w:hAnsi="Times New Roman" w:cs="Times New Roman"/>
          <w:color w:val="000000" w:themeColor="text1"/>
        </w:rPr>
        <w:t xml:space="preserve"> I yearn for </w:t>
      </w:r>
      <w:r>
        <w:rPr>
          <w:rFonts w:ascii="Times New Roman" w:hAnsi="Times New Roman" w:cs="Times New Roman"/>
          <w:color w:val="000000" w:themeColor="text1"/>
        </w:rPr>
        <w:t xml:space="preserve">a </w:t>
      </w:r>
      <w:r w:rsidRPr="00E8285D">
        <w:rPr>
          <w:rFonts w:ascii="Times New Roman" w:hAnsi="Times New Roman" w:cs="Times New Roman"/>
          <w:color w:val="000000" w:themeColor="text1"/>
        </w:rPr>
        <w:t xml:space="preserve">glimpse of Calvin </w:t>
      </w:r>
      <w:r w:rsidR="009A0703">
        <w:rPr>
          <w:rFonts w:ascii="Times New Roman" w:hAnsi="Times New Roman" w:cs="Times New Roman"/>
          <w:color w:val="000000" w:themeColor="text1"/>
        </w:rPr>
        <w:t>going</w:t>
      </w:r>
      <w:r w:rsidRPr="00E8285D">
        <w:rPr>
          <w:rFonts w:ascii="Times New Roman" w:hAnsi="Times New Roman" w:cs="Times New Roman"/>
          <w:color w:val="000000" w:themeColor="text1"/>
        </w:rPr>
        <w:t xml:space="preserve"> about his day. </w:t>
      </w:r>
      <w:r w:rsidRPr="00676306">
        <w:rPr>
          <w:rFonts w:ascii="Times New Roman" w:hAnsi="Times New Roman" w:cs="Times New Roman"/>
          <w:color w:val="000000" w:themeColor="text1"/>
        </w:rPr>
        <w:t>If,</w:t>
      </w:r>
      <w:r w:rsidRPr="00E8285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in a blink of </w:t>
      </w:r>
      <w:r>
        <w:rPr>
          <w:rFonts w:ascii="Times New Roman" w:hAnsi="Times New Roman" w:cs="Times New Roman"/>
          <w:color w:val="000000" w:themeColor="text1"/>
        </w:rPr>
        <w:lastRenderedPageBreak/>
        <w:t xml:space="preserve">light, </w:t>
      </w:r>
      <w:r w:rsidRPr="00E8285D">
        <w:rPr>
          <w:rFonts w:ascii="Times New Roman" w:hAnsi="Times New Roman" w:cs="Times New Roman"/>
          <w:color w:val="000000" w:themeColor="text1"/>
        </w:rPr>
        <w:t xml:space="preserve">he should </w:t>
      </w:r>
      <w:r>
        <w:rPr>
          <w:rFonts w:ascii="Times New Roman" w:hAnsi="Times New Roman" w:cs="Times New Roman"/>
          <w:color w:val="000000" w:themeColor="text1"/>
        </w:rPr>
        <w:t>pass by my desk</w:t>
      </w:r>
      <w:r w:rsidR="00F856DB">
        <w:rPr>
          <w:rFonts w:ascii="Times New Roman" w:hAnsi="Times New Roman" w:cs="Times New Roman"/>
          <w:color w:val="000000" w:themeColor="text1"/>
        </w:rPr>
        <w:t>—</w:t>
      </w:r>
      <w:r>
        <w:rPr>
          <w:rFonts w:ascii="Times New Roman" w:hAnsi="Times New Roman" w:cs="Times New Roman"/>
          <w:color w:val="000000" w:themeColor="text1"/>
        </w:rPr>
        <w:t xml:space="preserve">a </w:t>
      </w:r>
      <w:r w:rsidRPr="00E8285D">
        <w:rPr>
          <w:rFonts w:ascii="Times New Roman" w:hAnsi="Times New Roman" w:cs="Times New Roman"/>
          <w:color w:val="000000" w:themeColor="text1"/>
        </w:rPr>
        <w:t>shadow</w:t>
      </w:r>
      <w:r>
        <w:rPr>
          <w:rFonts w:ascii="Times New Roman" w:hAnsi="Times New Roman" w:cs="Times New Roman"/>
          <w:color w:val="000000" w:themeColor="text1"/>
        </w:rPr>
        <w:t xml:space="preserve"> in transit, </w:t>
      </w:r>
      <w:r w:rsidRPr="00E8285D">
        <w:rPr>
          <w:rFonts w:ascii="Times New Roman" w:hAnsi="Times New Roman" w:cs="Times New Roman"/>
          <w:color w:val="000000" w:themeColor="text1"/>
        </w:rPr>
        <w:t xml:space="preserve">a glint in the corner </w:t>
      </w:r>
      <w:r>
        <w:rPr>
          <w:rFonts w:ascii="Times New Roman" w:hAnsi="Times New Roman" w:cs="Times New Roman"/>
          <w:color w:val="000000" w:themeColor="text1"/>
        </w:rPr>
        <w:t>of my eye, the complex in brief</w:t>
      </w:r>
      <w:r w:rsidR="00F856DB">
        <w:rPr>
          <w:rFonts w:ascii="Times New Roman" w:hAnsi="Times New Roman" w:cs="Times New Roman"/>
          <w:color w:val="000000" w:themeColor="text1"/>
        </w:rPr>
        <w:t>—</w:t>
      </w:r>
      <w:r w:rsidRPr="00E8285D">
        <w:rPr>
          <w:rFonts w:ascii="Times New Roman" w:hAnsi="Times New Roman" w:cs="Times New Roman"/>
          <w:color w:val="000000" w:themeColor="text1"/>
        </w:rPr>
        <w:t>perhaps then</w:t>
      </w:r>
      <w:r>
        <w:rPr>
          <w:rFonts w:ascii="Times New Roman" w:hAnsi="Times New Roman" w:cs="Times New Roman"/>
          <w:color w:val="000000" w:themeColor="text1"/>
        </w:rPr>
        <w:t>, I could free myself and</w:t>
      </w:r>
      <w:r w:rsidR="00F856DB">
        <w:rPr>
          <w:rFonts w:ascii="Times New Roman" w:hAnsi="Times New Roman" w:cs="Times New Roman"/>
          <w:color w:val="000000" w:themeColor="text1"/>
        </w:rPr>
        <w:t>,</w:t>
      </w:r>
      <w:r>
        <w:rPr>
          <w:rFonts w:ascii="Times New Roman" w:hAnsi="Times New Roman" w:cs="Times New Roman"/>
          <w:color w:val="000000" w:themeColor="text1"/>
        </w:rPr>
        <w:t xml:space="preserve"> in part anyway,</w:t>
      </w:r>
      <w:r w:rsidRPr="00E8285D">
        <w:rPr>
          <w:rFonts w:ascii="Times New Roman" w:hAnsi="Times New Roman" w:cs="Times New Roman"/>
          <w:color w:val="000000" w:themeColor="text1"/>
        </w:rPr>
        <w:t xml:space="preserve"> let him go, let him rest in peace. </w:t>
      </w:r>
      <w:proofErr w:type="gramStart"/>
      <w:r>
        <w:rPr>
          <w:rFonts w:ascii="Times New Roman" w:hAnsi="Times New Roman" w:cs="Times New Roman"/>
          <w:color w:val="000000" w:themeColor="text1"/>
        </w:rPr>
        <w:t xml:space="preserve">But never forgetting and always thankful, to </w:t>
      </w:r>
      <w:r w:rsidR="000B67D0">
        <w:rPr>
          <w:rFonts w:ascii="Times New Roman" w:hAnsi="Times New Roman" w:cs="Times New Roman"/>
          <w:color w:val="000000" w:themeColor="text1"/>
        </w:rPr>
        <w:t xml:space="preserve">have been, </w:t>
      </w:r>
      <w:r>
        <w:rPr>
          <w:rFonts w:ascii="Times New Roman" w:hAnsi="Times New Roman" w:cs="Times New Roman"/>
          <w:color w:val="000000" w:themeColor="text1"/>
        </w:rPr>
        <w:t>momentarily</w:t>
      </w:r>
      <w:r w:rsidR="000B67D0">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BC0D55">
        <w:rPr>
          <w:rFonts w:ascii="Times New Roman" w:hAnsi="Times New Roman" w:cs="Times New Roman"/>
          <w:i/>
          <w:color w:val="000000" w:themeColor="text1"/>
        </w:rPr>
        <w:t>us</w:t>
      </w:r>
      <w:r>
        <w:rPr>
          <w:rFonts w:ascii="Times New Roman" w:hAnsi="Times New Roman" w:cs="Times New Roman"/>
          <w:i/>
          <w:color w:val="000000" w:themeColor="text1"/>
        </w:rPr>
        <w:t>.</w:t>
      </w:r>
      <w:proofErr w:type="gramEnd"/>
    </w:p>
    <w:p w14:paraId="369D6064" w14:textId="77777777" w:rsidR="00517BC2" w:rsidRDefault="00517BC2" w:rsidP="006E26E6">
      <w:pPr>
        <w:widowControl w:val="0"/>
        <w:autoSpaceDE w:val="0"/>
        <w:autoSpaceDN w:val="0"/>
        <w:adjustRightInd w:val="0"/>
        <w:spacing w:line="480" w:lineRule="auto"/>
        <w:rPr>
          <w:rFonts w:ascii="Times New Roman" w:hAnsi="Times New Roman" w:cs="Times New Roman"/>
          <w:color w:val="000000" w:themeColor="text1"/>
          <w:u w:val="single"/>
        </w:rPr>
      </w:pPr>
    </w:p>
    <w:p w14:paraId="690E1C3B" w14:textId="77777777" w:rsidR="00FC6B44" w:rsidRDefault="00FC6B44" w:rsidP="006E26E6">
      <w:pPr>
        <w:widowControl w:val="0"/>
        <w:autoSpaceDE w:val="0"/>
        <w:autoSpaceDN w:val="0"/>
        <w:adjustRightInd w:val="0"/>
        <w:spacing w:line="480" w:lineRule="auto"/>
        <w:rPr>
          <w:rFonts w:ascii="Times New Roman" w:hAnsi="Times New Roman" w:cs="Times New Roman"/>
          <w:color w:val="000000" w:themeColor="text1"/>
          <w:u w:val="single"/>
        </w:rPr>
      </w:pPr>
    </w:p>
    <w:p w14:paraId="4E87AF6C" w14:textId="77777777" w:rsidR="00517BC2" w:rsidRDefault="00517BC2" w:rsidP="006E26E6">
      <w:pPr>
        <w:widowControl w:val="0"/>
        <w:autoSpaceDE w:val="0"/>
        <w:autoSpaceDN w:val="0"/>
        <w:adjustRightInd w:val="0"/>
        <w:spacing w:line="480" w:lineRule="auto"/>
        <w:rPr>
          <w:rFonts w:ascii="Times New Roman" w:hAnsi="Times New Roman" w:cs="Times New Roman"/>
          <w:color w:val="000000" w:themeColor="text1"/>
          <w:u w:val="single"/>
        </w:rPr>
      </w:pPr>
      <w:r w:rsidRPr="00D619D4">
        <w:rPr>
          <w:rFonts w:ascii="Times New Roman" w:hAnsi="Times New Roman" w:cs="Times New Roman"/>
          <w:color w:val="000000" w:themeColor="text1"/>
          <w:u w:val="single"/>
        </w:rPr>
        <w:t>Notes</w:t>
      </w:r>
    </w:p>
    <w:p w14:paraId="44BE51F6" w14:textId="47B59B9D" w:rsidR="00C05144" w:rsidRPr="000948AD" w:rsidRDefault="00501E04" w:rsidP="00C05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rPr>
      </w:pPr>
      <w:r w:rsidRPr="00501E04">
        <w:rPr>
          <w:rFonts w:ascii="Times New Roman" w:hAnsi="Times New Roman" w:cs="Times New Roman"/>
          <w:color w:val="000000" w:themeColor="text1"/>
          <w:lang w:val="en-US"/>
        </w:rPr>
        <w:t xml:space="preserve">Memory … </w:t>
      </w:r>
      <w:r w:rsidRPr="00501E04">
        <w:rPr>
          <w:rFonts w:ascii="Times New Roman" w:hAnsi="Times New Roman" w:cs="Times New Roman"/>
          <w:i/>
          <w:color w:val="000000" w:themeColor="text1"/>
          <w:lang w:val="en-US"/>
        </w:rPr>
        <w:t>how can it be such a frail perishable thing</w:t>
      </w:r>
      <w:proofErr w:type="gramStart"/>
      <w:r w:rsidRPr="00501E04">
        <w:rPr>
          <w:rFonts w:ascii="Times New Roman" w:hAnsi="Times New Roman" w:cs="Times New Roman"/>
          <w:i/>
          <w:color w:val="000000" w:themeColor="text1"/>
          <w:lang w:val="en-US"/>
        </w:rPr>
        <w:t>?</w:t>
      </w:r>
      <w:r>
        <w:rPr>
          <w:rFonts w:ascii="Times New Roman" w:hAnsi="Times New Roman" w:cs="Times New Roman"/>
          <w:color w:val="000000" w:themeColor="text1"/>
          <w:lang w:val="en-US"/>
        </w:rPr>
        <w:t>:</w:t>
      </w:r>
      <w:proofErr w:type="gramEnd"/>
      <w:r w:rsidRPr="00501E04">
        <w:rPr>
          <w:rFonts w:ascii="Times New Roman" w:hAnsi="Times New Roman" w:cs="Times New Roman"/>
          <w:color w:val="000000" w:themeColor="text1"/>
          <w:lang w:val="en-US"/>
        </w:rPr>
        <w:t xml:space="preserve"> </w:t>
      </w:r>
      <w:commentRangeStart w:id="7"/>
      <w:r>
        <w:rPr>
          <w:rFonts w:ascii="Times New Roman" w:hAnsi="Times New Roman" w:cs="Times New Roman"/>
          <w:color w:val="000000" w:themeColor="text1"/>
          <w:lang w:val="en-US"/>
        </w:rPr>
        <w:t xml:space="preserve">See </w:t>
      </w:r>
      <w:commentRangeEnd w:id="7"/>
      <w:r>
        <w:rPr>
          <w:rStyle w:val="CommentReference"/>
          <w:rFonts w:ascii="Times New Roman" w:hAnsi="Times New Roman"/>
        </w:rPr>
        <w:commentReference w:id="7"/>
      </w:r>
      <w:r w:rsidR="00C05144">
        <w:rPr>
          <w:rFonts w:ascii="Times New Roman" w:hAnsi="Times New Roman" w:cs="Times New Roman"/>
          <w:color w:val="000000" w:themeColor="text1"/>
        </w:rPr>
        <w:t xml:space="preserve">Anthony </w:t>
      </w:r>
      <w:proofErr w:type="spellStart"/>
      <w:r w:rsidR="00C05144">
        <w:rPr>
          <w:rFonts w:ascii="Times New Roman" w:hAnsi="Times New Roman" w:cs="Times New Roman"/>
          <w:color w:val="000000" w:themeColor="text1"/>
        </w:rPr>
        <w:t>Doerr</w:t>
      </w:r>
      <w:proofErr w:type="spellEnd"/>
      <w:r w:rsidR="00C05144">
        <w:rPr>
          <w:rFonts w:ascii="Times New Roman" w:hAnsi="Times New Roman" w:cs="Times New Roman"/>
          <w:color w:val="000000" w:themeColor="text1"/>
        </w:rPr>
        <w:t>, “Memory Wall</w:t>
      </w:r>
      <w:r w:rsidR="00237C52">
        <w:rPr>
          <w:rFonts w:ascii="Times New Roman" w:hAnsi="Times New Roman" w:cs="Times New Roman"/>
          <w:color w:val="000000" w:themeColor="text1"/>
        </w:rPr>
        <w:t>,</w:t>
      </w:r>
      <w:r w:rsidR="00C05144">
        <w:rPr>
          <w:rFonts w:ascii="Times New Roman" w:hAnsi="Times New Roman" w:cs="Times New Roman"/>
          <w:color w:val="000000" w:themeColor="text1"/>
        </w:rPr>
        <w:t xml:space="preserve">” in </w:t>
      </w:r>
      <w:r w:rsidR="00C05144" w:rsidRPr="00B00307">
        <w:rPr>
          <w:rFonts w:ascii="Times New Roman" w:hAnsi="Times New Roman" w:cs="Times New Roman"/>
          <w:i/>
          <w:color w:val="000000" w:themeColor="text1"/>
        </w:rPr>
        <w:t>Memory Wall</w:t>
      </w:r>
      <w:r>
        <w:rPr>
          <w:rFonts w:ascii="Times New Roman" w:hAnsi="Times New Roman" w:cs="Times New Roman"/>
          <w:i/>
          <w:color w:val="000000" w:themeColor="text1"/>
        </w:rPr>
        <w:t>: Stories</w:t>
      </w:r>
      <w:r w:rsidR="00C05144">
        <w:rPr>
          <w:rFonts w:ascii="Times New Roman" w:hAnsi="Times New Roman" w:cs="Times New Roman"/>
          <w:color w:val="000000" w:themeColor="text1"/>
        </w:rPr>
        <w:t xml:space="preserve"> (</w:t>
      </w:r>
      <w:commentRangeStart w:id="8"/>
      <w:r>
        <w:rPr>
          <w:rFonts w:ascii="Times New Roman" w:hAnsi="Times New Roman" w:cs="Times New Roman"/>
          <w:color w:val="000000" w:themeColor="text1"/>
        </w:rPr>
        <w:t>New York</w:t>
      </w:r>
      <w:r w:rsidR="00BA4FEF">
        <w:rPr>
          <w:rFonts w:ascii="Times New Roman" w:hAnsi="Times New Roman" w:cs="Times New Roman"/>
          <w:color w:val="000000" w:themeColor="text1"/>
        </w:rPr>
        <w:t xml:space="preserve">: </w:t>
      </w:r>
      <w:r>
        <w:rPr>
          <w:rFonts w:ascii="Times New Roman" w:hAnsi="Times New Roman" w:cs="Times New Roman"/>
          <w:color w:val="000000" w:themeColor="text1"/>
        </w:rPr>
        <w:t>Scribner, 2010</w:t>
      </w:r>
      <w:commentRangeEnd w:id="8"/>
      <w:r>
        <w:rPr>
          <w:rStyle w:val="CommentReference"/>
          <w:rFonts w:ascii="Times New Roman" w:hAnsi="Times New Roman"/>
        </w:rPr>
        <w:commentReference w:id="8"/>
      </w:r>
      <w:r w:rsidR="00BA4FEF">
        <w:rPr>
          <w:rFonts w:ascii="Times New Roman" w:hAnsi="Times New Roman" w:cs="Times New Roman"/>
          <w:color w:val="000000" w:themeColor="text1"/>
        </w:rPr>
        <w:t>), 70</w:t>
      </w:r>
      <w:r w:rsidR="00C05144">
        <w:rPr>
          <w:rFonts w:ascii="Times New Roman" w:hAnsi="Times New Roman" w:cs="Times New Roman"/>
          <w:color w:val="000000" w:themeColor="text1"/>
        </w:rPr>
        <w:t xml:space="preserve">. </w:t>
      </w:r>
    </w:p>
    <w:p w14:paraId="6F7955DA" w14:textId="77777777" w:rsidR="00C05144" w:rsidRDefault="00C05144" w:rsidP="00875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65BF9D97" w14:textId="206DCAF6" w:rsidR="00517BC2"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rPr>
      </w:pPr>
      <w:r w:rsidRPr="007B096B">
        <w:rPr>
          <w:rFonts w:ascii="Times New Roman" w:hAnsi="Times New Roman" w:cs="Times New Roman"/>
          <w:color w:val="000000" w:themeColor="text1"/>
        </w:rPr>
        <w:t>Sigmund Freud</w:t>
      </w:r>
      <w:r w:rsidRPr="00E45948">
        <w:rPr>
          <w:rFonts w:ascii="Times New Roman" w:hAnsi="Times New Roman" w:cs="Times New Roman"/>
          <w:color w:val="000000" w:themeColor="text1"/>
        </w:rPr>
        <w:t>,</w:t>
      </w:r>
      <w:r>
        <w:rPr>
          <w:rFonts w:ascii="Times New Roman" w:hAnsi="Times New Roman" w:cs="Times New Roman"/>
          <w:i/>
          <w:color w:val="000000" w:themeColor="text1"/>
        </w:rPr>
        <w:t xml:space="preserve"> </w:t>
      </w:r>
      <w:r w:rsidRPr="007B096B">
        <w:rPr>
          <w:rFonts w:ascii="Times New Roman" w:hAnsi="Times New Roman" w:cs="Times New Roman"/>
          <w:color w:val="000000" w:themeColor="text1"/>
        </w:rPr>
        <w:t>“Mourning and Melancholia</w:t>
      </w:r>
      <w:r w:rsidR="006E26E6">
        <w:rPr>
          <w:rFonts w:ascii="Times New Roman" w:hAnsi="Times New Roman" w:cs="Times New Roman"/>
          <w:color w:val="000000" w:themeColor="text1"/>
        </w:rPr>
        <w:t>,</w:t>
      </w:r>
      <w:r w:rsidRPr="007B096B">
        <w:rPr>
          <w:rFonts w:ascii="Times New Roman" w:hAnsi="Times New Roman" w:cs="Times New Roman"/>
          <w:color w:val="000000" w:themeColor="text1"/>
        </w:rPr>
        <w:t>”</w:t>
      </w:r>
      <w:r>
        <w:rPr>
          <w:rFonts w:ascii="Times New Roman" w:hAnsi="Times New Roman" w:cs="Times New Roman"/>
          <w:color w:val="000000" w:themeColor="text1"/>
        </w:rPr>
        <w:t xml:space="preserve"> in </w:t>
      </w:r>
      <w:r w:rsidRPr="007B096B">
        <w:rPr>
          <w:rFonts w:ascii="Times New Roman" w:hAnsi="Times New Roman" w:cs="Times New Roman"/>
          <w:i/>
          <w:color w:val="000000" w:themeColor="text1"/>
        </w:rPr>
        <w:t xml:space="preserve">The Standard Edition of the Complete Psychological </w:t>
      </w:r>
      <w:r w:rsidR="006E26E6">
        <w:rPr>
          <w:rFonts w:ascii="Times New Roman" w:hAnsi="Times New Roman" w:cs="Times New Roman"/>
          <w:i/>
          <w:color w:val="000000" w:themeColor="text1"/>
        </w:rPr>
        <w:t>W</w:t>
      </w:r>
      <w:r w:rsidR="006E26E6" w:rsidRPr="007B096B">
        <w:rPr>
          <w:rFonts w:ascii="Times New Roman" w:hAnsi="Times New Roman" w:cs="Times New Roman"/>
          <w:i/>
          <w:color w:val="000000" w:themeColor="text1"/>
        </w:rPr>
        <w:t xml:space="preserve">orks </w:t>
      </w:r>
      <w:r w:rsidRPr="007B096B">
        <w:rPr>
          <w:rFonts w:ascii="Times New Roman" w:hAnsi="Times New Roman" w:cs="Times New Roman"/>
          <w:i/>
          <w:color w:val="000000" w:themeColor="text1"/>
        </w:rPr>
        <w:t>of Sigmund Freud</w:t>
      </w:r>
      <w:r w:rsidRPr="00E45948">
        <w:rPr>
          <w:rFonts w:ascii="Times New Roman" w:hAnsi="Times New Roman" w:cs="Times New Roman"/>
          <w:color w:val="000000" w:themeColor="text1"/>
        </w:rPr>
        <w:t>,</w:t>
      </w:r>
      <w:r w:rsidR="006E26E6">
        <w:rPr>
          <w:rFonts w:ascii="Times New Roman" w:hAnsi="Times New Roman" w:cs="Times New Roman"/>
          <w:color w:val="000000" w:themeColor="text1"/>
        </w:rPr>
        <w:t xml:space="preserve"> vol. xiv </w:t>
      </w:r>
      <w:r w:rsidR="006E26E6" w:rsidRPr="006E26E6">
        <w:rPr>
          <w:rFonts w:ascii="Times New Roman" w:hAnsi="Times New Roman" w:cs="Times New Roman"/>
          <w:color w:val="000000" w:themeColor="text1"/>
        </w:rPr>
        <w:t>(1914</w:t>
      </w:r>
      <w:r w:rsidR="006E26E6">
        <w:rPr>
          <w:rFonts w:ascii="Times New Roman" w:hAnsi="Times New Roman" w:cs="Times New Roman"/>
          <w:color w:val="000000" w:themeColor="text1"/>
        </w:rPr>
        <w:t>–</w:t>
      </w:r>
      <w:r w:rsidR="006E26E6" w:rsidRPr="006E26E6">
        <w:rPr>
          <w:rFonts w:ascii="Times New Roman" w:hAnsi="Times New Roman" w:cs="Times New Roman"/>
          <w:color w:val="000000" w:themeColor="text1"/>
        </w:rPr>
        <w:t>1916)</w:t>
      </w:r>
      <w:r w:rsidR="006E26E6">
        <w:rPr>
          <w:rFonts w:ascii="Times New Roman" w:hAnsi="Times New Roman" w:cs="Times New Roman"/>
          <w:color w:val="000000" w:themeColor="text1"/>
        </w:rPr>
        <w:t>,</w:t>
      </w:r>
      <w:r w:rsidR="00E45948">
        <w:rPr>
          <w:rFonts w:ascii="Times New Roman" w:hAnsi="Times New Roman" w:cs="Times New Roman"/>
          <w:color w:val="000000" w:themeColor="text1"/>
        </w:rPr>
        <w:t xml:space="preserve"> </w:t>
      </w:r>
      <w:r>
        <w:rPr>
          <w:rFonts w:ascii="Times New Roman" w:hAnsi="Times New Roman" w:cs="Times New Roman"/>
          <w:color w:val="000000" w:themeColor="text1"/>
        </w:rPr>
        <w:t>t</w:t>
      </w:r>
      <w:r w:rsidRPr="007B096B">
        <w:rPr>
          <w:rFonts w:ascii="Times New Roman" w:hAnsi="Times New Roman" w:cs="Times New Roman"/>
          <w:color w:val="000000" w:themeColor="text1"/>
        </w:rPr>
        <w:t>rans</w:t>
      </w:r>
      <w:r w:rsidR="006E26E6">
        <w:rPr>
          <w:rFonts w:ascii="Times New Roman" w:hAnsi="Times New Roman" w:cs="Times New Roman"/>
          <w:color w:val="000000" w:themeColor="text1"/>
        </w:rPr>
        <w:t xml:space="preserve">. </w:t>
      </w:r>
      <w:r w:rsidRPr="007B096B">
        <w:rPr>
          <w:rFonts w:ascii="Times New Roman" w:hAnsi="Times New Roman" w:cs="Times New Roman"/>
          <w:color w:val="000000" w:themeColor="text1"/>
        </w:rPr>
        <w:t>James Strachey</w:t>
      </w:r>
      <w:r w:rsidR="003A346D">
        <w:rPr>
          <w:rFonts w:ascii="Times New Roman" w:hAnsi="Times New Roman" w:cs="Times New Roman"/>
          <w:color w:val="000000" w:themeColor="text1"/>
        </w:rPr>
        <w:t>,</w:t>
      </w:r>
      <w:r w:rsidRPr="007B096B">
        <w:rPr>
          <w:rFonts w:ascii="Times New Roman" w:hAnsi="Times New Roman" w:cs="Times New Roman"/>
          <w:color w:val="000000" w:themeColor="text1"/>
        </w:rPr>
        <w:t xml:space="preserve"> </w:t>
      </w:r>
      <w:r w:rsidR="003A346D">
        <w:rPr>
          <w:rFonts w:ascii="Times New Roman" w:hAnsi="Times New Roman" w:cs="Times New Roman"/>
          <w:color w:val="000000" w:themeColor="text1"/>
        </w:rPr>
        <w:t>(</w:t>
      </w:r>
      <w:r>
        <w:rPr>
          <w:rFonts w:ascii="Times New Roman" w:hAnsi="Times New Roman" w:cs="Times New Roman"/>
          <w:color w:val="000000" w:themeColor="text1"/>
        </w:rPr>
        <w:t>London</w:t>
      </w:r>
      <w:r w:rsidR="006E26E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345E4">
        <w:rPr>
          <w:rFonts w:ascii="Times New Roman" w:hAnsi="Times New Roman" w:cs="Times New Roman"/>
          <w:color w:val="000000" w:themeColor="text1"/>
        </w:rPr>
        <w:t>Vintage Books</w:t>
      </w:r>
      <w:r w:rsidR="003A346D">
        <w:rPr>
          <w:rFonts w:ascii="Times New Roman" w:hAnsi="Times New Roman" w:cs="Times New Roman"/>
          <w:color w:val="000000" w:themeColor="text1"/>
        </w:rPr>
        <w:t>:</w:t>
      </w:r>
      <w:r w:rsidR="009A1102">
        <w:rPr>
          <w:rFonts w:ascii="Times New Roman" w:hAnsi="Times New Roman" w:cs="Times New Roman"/>
          <w:color w:val="000000" w:themeColor="text1"/>
        </w:rPr>
        <w:t xml:space="preserve"> 2001), 243–258. </w:t>
      </w:r>
    </w:p>
    <w:p w14:paraId="0731298C" w14:textId="77777777" w:rsidR="005A003D" w:rsidRDefault="005A003D" w:rsidP="005A00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rPr>
      </w:pPr>
    </w:p>
    <w:p w14:paraId="668B405D" w14:textId="5D77D601" w:rsidR="005A003D" w:rsidRDefault="00763D8C" w:rsidP="005A00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r w:rsidR="004A7D9F" w:rsidRPr="004A7D9F">
        <w:rPr>
          <w:rFonts w:ascii="Times New Roman" w:hAnsi="Times New Roman" w:cs="Times New Roman"/>
          <w:color w:val="000000" w:themeColor="text1"/>
        </w:rPr>
        <w:t>…</w:t>
      </w:r>
      <w:r w:rsidR="004A7D9F">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a</w:t>
      </w:r>
      <w:proofErr w:type="gramEnd"/>
      <w:r>
        <w:rPr>
          <w:rFonts w:ascii="Times New Roman" w:hAnsi="Times New Roman" w:cs="Times New Roman"/>
          <w:color w:val="000000" w:themeColor="text1"/>
        </w:rPr>
        <w:t xml:space="preserve"> type of emotional fixation on a theory of the past</w:t>
      </w:r>
      <w:r w:rsidR="0060305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237C52">
        <w:rPr>
          <w:rFonts w:ascii="Times New Roman" w:hAnsi="Times New Roman" w:cs="Times New Roman"/>
          <w:color w:val="000000" w:themeColor="text1"/>
          <w:lang w:val="en-US"/>
        </w:rPr>
        <w:t xml:space="preserve">in </w:t>
      </w:r>
      <w:r w:rsidR="006750C9">
        <w:rPr>
          <w:rFonts w:ascii="Times New Roman" w:hAnsi="Times New Roman" w:cs="Times New Roman"/>
          <w:color w:val="000000" w:themeColor="text1"/>
          <w:lang w:val="en-US"/>
        </w:rPr>
        <w:t xml:space="preserve">Sigmund Freud, </w:t>
      </w:r>
      <w:r w:rsidR="005A003D" w:rsidRPr="00211CE8">
        <w:rPr>
          <w:rFonts w:ascii="Times New Roman" w:hAnsi="Times New Roman" w:cs="Times New Roman"/>
          <w:i/>
          <w:color w:val="000000" w:themeColor="text1"/>
        </w:rPr>
        <w:t>A General Introduction to Psychoanalysis</w:t>
      </w:r>
      <w:r w:rsidR="00434D11">
        <w:rPr>
          <w:rFonts w:ascii="Times New Roman" w:hAnsi="Times New Roman" w:cs="Times New Roman"/>
          <w:color w:val="000000" w:themeColor="text1"/>
        </w:rPr>
        <w:t>, trans. G. Stanley Hall,</w:t>
      </w:r>
      <w:r w:rsidR="005A003D">
        <w:rPr>
          <w:rFonts w:ascii="Times New Roman" w:hAnsi="Times New Roman" w:cs="Times New Roman"/>
          <w:i/>
          <w:color w:val="000000" w:themeColor="text1"/>
        </w:rPr>
        <w:t xml:space="preserve"> </w:t>
      </w:r>
      <w:commentRangeStart w:id="9"/>
      <w:r w:rsidR="005A003D">
        <w:rPr>
          <w:rFonts w:ascii="Times New Roman" w:hAnsi="Times New Roman" w:cs="Times New Roman"/>
          <w:color w:val="000000" w:themeColor="text1"/>
        </w:rPr>
        <w:t xml:space="preserve">(Long </w:t>
      </w:r>
      <w:commentRangeEnd w:id="9"/>
      <w:r w:rsidR="00BA4FEF">
        <w:rPr>
          <w:rStyle w:val="CommentReference"/>
          <w:rFonts w:ascii="Times New Roman" w:hAnsi="Times New Roman"/>
        </w:rPr>
        <w:commentReference w:id="9"/>
      </w:r>
      <w:r w:rsidR="005A003D">
        <w:rPr>
          <w:rFonts w:ascii="Times New Roman" w:hAnsi="Times New Roman" w:cs="Times New Roman"/>
          <w:color w:val="000000" w:themeColor="text1"/>
        </w:rPr>
        <w:t>Road Classics</w:t>
      </w:r>
      <w:r w:rsidR="00E35F5F">
        <w:rPr>
          <w:rFonts w:ascii="Times New Roman" w:hAnsi="Times New Roman" w:cs="Times New Roman"/>
          <w:color w:val="000000" w:themeColor="text1"/>
        </w:rPr>
        <w:t>: 2022)</w:t>
      </w:r>
      <w:r w:rsidR="005A003D" w:rsidRPr="00211CE8">
        <w:rPr>
          <w:rFonts w:ascii="Times New Roman" w:hAnsi="Times New Roman" w:cs="Times New Roman"/>
          <w:color w:val="000000" w:themeColor="text1"/>
        </w:rPr>
        <w:t xml:space="preserve"> Lecture Eighteen</w:t>
      </w:r>
      <w:r w:rsidR="00237C52">
        <w:rPr>
          <w:rFonts w:ascii="Times New Roman" w:hAnsi="Times New Roman" w:cs="Times New Roman"/>
          <w:color w:val="000000" w:themeColor="text1"/>
        </w:rPr>
        <w:t>,</w:t>
      </w:r>
      <w:r w:rsidR="005A003D">
        <w:rPr>
          <w:rFonts w:ascii="Times New Roman" w:hAnsi="Times New Roman" w:cs="Times New Roman"/>
          <w:color w:val="000000" w:themeColor="text1"/>
        </w:rPr>
        <w:t xml:space="preserve"> 265.</w:t>
      </w:r>
    </w:p>
    <w:p w14:paraId="3E22348B" w14:textId="77777777" w:rsidR="00517BC2" w:rsidRPr="004E7BDC" w:rsidRDefault="00517BC2" w:rsidP="007F1C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themeColor="text1"/>
          <w:lang w:val="en-US"/>
        </w:rPr>
      </w:pPr>
    </w:p>
    <w:p w14:paraId="4FF70EDB" w14:textId="10DA29BD" w:rsidR="009F51BC" w:rsidRPr="0087599B" w:rsidRDefault="009F51BC" w:rsidP="00497B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sectPr w:rsidR="009F51BC" w:rsidRPr="0087599B" w:rsidSect="00902548">
      <w:headerReference w:type="even" r:id="rId10"/>
      <w:headerReference w:type="default" r:id="rId11"/>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ces Hider" w:date="2023-07-16T13:23:00Z" w:initials="FH">
    <w:p w14:paraId="3AB5CAC4" w14:textId="21FB2296" w:rsidR="00D64CDF" w:rsidRDefault="008A4D94">
      <w:pPr>
        <w:pStyle w:val="CommentText"/>
      </w:pPr>
      <w:r>
        <w:rPr>
          <w:rStyle w:val="CommentReference"/>
        </w:rPr>
        <w:annotationRef/>
      </w:r>
      <w:r w:rsidR="00D64CDF">
        <w:t>Could you give a second opinion</w:t>
      </w:r>
      <w:r w:rsidR="00BA4FEF">
        <w:t>?</w:t>
      </w:r>
    </w:p>
    <w:p w14:paraId="413797FF" w14:textId="77777777" w:rsidR="00D64CDF" w:rsidRDefault="00D64CDF">
      <w:pPr>
        <w:pStyle w:val="CommentText"/>
      </w:pPr>
    </w:p>
    <w:p w14:paraId="0D30BE96" w14:textId="6B309100" w:rsidR="008A4D94" w:rsidRDefault="008A4D94">
      <w:pPr>
        <w:pStyle w:val="CommentText"/>
      </w:pPr>
      <w:r>
        <w:t xml:space="preserve">I have a couple of short paragraph’s but when I took an aerial view this single sentence stood out as being very different in the overall shape of the essay. </w:t>
      </w:r>
      <w:r w:rsidR="00A951DB">
        <w:t>Does this matter?</w:t>
      </w:r>
    </w:p>
    <w:p w14:paraId="263DF0F8" w14:textId="77777777" w:rsidR="00DC1E50" w:rsidRDefault="00DC1E50">
      <w:pPr>
        <w:pStyle w:val="CommentText"/>
      </w:pPr>
    </w:p>
    <w:p w14:paraId="4EFFED5E" w14:textId="35F0EBB9" w:rsidR="00316A3F" w:rsidRDefault="00316A3F">
      <w:pPr>
        <w:pStyle w:val="CommentText"/>
      </w:pPr>
      <w:r>
        <w:t>Does isolating the sentence like this make the content seem overly important</w:t>
      </w:r>
      <w:r w:rsidR="00A951DB">
        <w:t>?</w:t>
      </w:r>
      <w:r w:rsidR="00383AFD">
        <w:t xml:space="preserve"> I could attach it to the next paragraph down.</w:t>
      </w:r>
    </w:p>
    <w:p w14:paraId="5D58A812" w14:textId="220C2655" w:rsidR="008A4D94" w:rsidRDefault="008A4D94">
      <w:pPr>
        <w:pStyle w:val="CommentText"/>
      </w:pPr>
    </w:p>
  </w:comment>
  <w:comment w:id="1" w:author="Erik Klass" w:date="2023-07-17T14:41:00Z" w:initials="EK">
    <w:p w14:paraId="3A37FAA7" w14:textId="4C03851C" w:rsidR="00501E04" w:rsidRDefault="00501E04">
      <w:pPr>
        <w:pStyle w:val="CommentText"/>
        <w:rPr>
          <w:lang w:val="en-US"/>
        </w:rPr>
      </w:pPr>
      <w:r>
        <w:rPr>
          <w:rStyle w:val="CommentReference"/>
        </w:rPr>
        <w:annotationRef/>
      </w:r>
      <w:r>
        <w:t>Can you move it to the next paragraph, something like this: “</w:t>
      </w:r>
      <w:r w:rsidRPr="00501E04">
        <w:rPr>
          <w:lang w:val="en-US"/>
        </w:rPr>
        <w:t>In the museum’s video room</w:t>
      </w:r>
      <w:r>
        <w:rPr>
          <w:lang w:val="en-US"/>
        </w:rPr>
        <w:t>—a</w:t>
      </w:r>
      <w:r w:rsidRPr="00501E04">
        <w:rPr>
          <w:rFonts w:cs="Times New Roman"/>
          <w:color w:val="000000" w:themeColor="text1"/>
          <w:sz w:val="24"/>
          <w:lang w:val="en-US"/>
        </w:rPr>
        <w:t xml:space="preserve"> </w:t>
      </w:r>
      <w:r w:rsidRPr="00501E04">
        <w:rPr>
          <w:lang w:val="en-US"/>
        </w:rPr>
        <w:t>room with low wood benches</w:t>
      </w:r>
      <w:r>
        <w:rPr>
          <w:lang w:val="en-US"/>
        </w:rPr>
        <w:t xml:space="preserve">, </w:t>
      </w:r>
      <w:r w:rsidRPr="00501E04">
        <w:rPr>
          <w:lang w:val="en-US"/>
        </w:rPr>
        <w:t xml:space="preserve">images in fleeting, crackling pixels </w:t>
      </w:r>
      <w:r>
        <w:rPr>
          <w:lang w:val="en-US"/>
        </w:rPr>
        <w:t xml:space="preserve">cycling </w:t>
      </w:r>
      <w:r w:rsidRPr="00501E04">
        <w:rPr>
          <w:lang w:val="en-US"/>
        </w:rPr>
        <w:t>across the screen, of Freud, his family, his dogs and his past</w:t>
      </w:r>
      <w:r>
        <w:rPr>
          <w:lang w:val="en-US"/>
        </w:rPr>
        <w:t>—</w:t>
      </w:r>
      <w:r w:rsidRPr="00501E04">
        <w:rPr>
          <w:lang w:val="en-US"/>
        </w:rPr>
        <w:t>we sat</w:t>
      </w:r>
      <w:r>
        <w:rPr>
          <w:lang w:val="en-US"/>
        </w:rPr>
        <w:t xml:space="preserve"> together, shoulder to shoulder. M</w:t>
      </w:r>
      <w:r w:rsidRPr="00501E04">
        <w:rPr>
          <w:lang w:val="en-US"/>
        </w:rPr>
        <w:t>oments in Freud’s life, held secure in home movies, spanned time.</w:t>
      </w:r>
      <w:r>
        <w:rPr>
          <w:lang w:val="en-US"/>
        </w:rPr>
        <w:t>”</w:t>
      </w:r>
    </w:p>
    <w:p w14:paraId="3E165DB0" w14:textId="77777777" w:rsidR="00501E04" w:rsidRDefault="00501E04">
      <w:pPr>
        <w:pStyle w:val="CommentText"/>
        <w:rPr>
          <w:lang w:val="en-US"/>
        </w:rPr>
      </w:pPr>
    </w:p>
    <w:p w14:paraId="7B14EC98" w14:textId="1F85E50E" w:rsidR="00501E04" w:rsidRDefault="00501E04">
      <w:pPr>
        <w:pStyle w:val="CommentText"/>
      </w:pPr>
      <w:r>
        <w:rPr>
          <w:lang w:val="en-US"/>
        </w:rPr>
        <w:t>I’d let that sit for a bit, but I think I like it. In any case, I do think the one-sentence paragraph above feels “wrong,” for the reasons you gave.</w:t>
      </w:r>
    </w:p>
  </w:comment>
  <w:comment w:id="7" w:author="Erik Klass" w:date="2023-07-17T14:44:00Z" w:initials="EK">
    <w:p w14:paraId="59A6D657" w14:textId="5EABA1D1" w:rsidR="00501E04" w:rsidRDefault="00501E04">
      <w:pPr>
        <w:pStyle w:val="CommentText"/>
      </w:pPr>
      <w:r>
        <w:rPr>
          <w:rStyle w:val="CommentReference"/>
        </w:rPr>
        <w:annotationRef/>
      </w:r>
      <w:r>
        <w:t>This allows us to change the translation without mentioning the details.</w:t>
      </w:r>
    </w:p>
  </w:comment>
  <w:comment w:id="8" w:author="Erik Klass" w:date="2023-07-17T14:45:00Z" w:initials="EK">
    <w:p w14:paraId="1D1FA251" w14:textId="068EE6E5" w:rsidR="00501E04" w:rsidRDefault="00501E04">
      <w:pPr>
        <w:pStyle w:val="CommentText"/>
      </w:pPr>
      <w:r>
        <w:rPr>
          <w:rStyle w:val="CommentReference"/>
        </w:rPr>
        <w:annotationRef/>
      </w:r>
      <w:r>
        <w:t>When possible, first editions are best.</w:t>
      </w:r>
    </w:p>
  </w:comment>
  <w:comment w:id="9" w:author="Frances Hider" w:date="2023-07-16T13:41:00Z" w:initials="FH">
    <w:p w14:paraId="00511D45" w14:textId="2511BF78" w:rsidR="00BA4FEF" w:rsidRDefault="00BA4FEF">
      <w:pPr>
        <w:pStyle w:val="CommentText"/>
      </w:pPr>
      <w:r>
        <w:rPr>
          <w:rStyle w:val="CommentReference"/>
        </w:rPr>
        <w:annotationRef/>
      </w:r>
      <w:r>
        <w:t xml:space="preserve">My copy seems to be a reprint in 2022 </w:t>
      </w:r>
      <w:r w:rsidR="0054581D">
        <w:t xml:space="preserve">of an out of copyright book </w:t>
      </w:r>
      <w:r>
        <w:t>by an unnamed independent publisher, I couldn’t find a place</w:t>
      </w:r>
      <w:r w:rsidR="0054581D">
        <w:t xml:space="preserve"> of publication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58A812" w15:done="0"/>
  <w15:commentEx w15:paraId="00511D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E75A03" w16cid:durableId="27FCE03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95A93" w14:textId="77777777" w:rsidR="00126D2B" w:rsidRDefault="00126D2B" w:rsidP="00517BC2">
      <w:r>
        <w:separator/>
      </w:r>
    </w:p>
  </w:endnote>
  <w:endnote w:type="continuationSeparator" w:id="0">
    <w:p w14:paraId="36AFB0E3" w14:textId="77777777" w:rsidR="00126D2B" w:rsidRDefault="00126D2B" w:rsidP="0051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DBD03" w14:textId="77777777" w:rsidR="00126D2B" w:rsidRDefault="00126D2B" w:rsidP="00517BC2">
      <w:r>
        <w:separator/>
      </w:r>
    </w:p>
  </w:footnote>
  <w:footnote w:type="continuationSeparator" w:id="0">
    <w:p w14:paraId="7586E7EC" w14:textId="77777777" w:rsidR="00126D2B" w:rsidRDefault="00126D2B" w:rsidP="00517B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96888" w14:textId="77777777" w:rsidR="003A2B55" w:rsidRDefault="003A2B55" w:rsidP="008F4F8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4BE7D2" w14:textId="77777777" w:rsidR="003A2B55" w:rsidRDefault="003A2B55" w:rsidP="008F4F8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E385B" w14:textId="77777777" w:rsidR="003A2B55" w:rsidRDefault="003A2B55" w:rsidP="008F4F8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2589">
      <w:rPr>
        <w:rStyle w:val="PageNumber"/>
        <w:noProof/>
      </w:rPr>
      <w:t>10</w:t>
    </w:r>
    <w:r>
      <w:rPr>
        <w:rStyle w:val="PageNumber"/>
      </w:rPr>
      <w:fldChar w:fldCharType="end"/>
    </w:r>
  </w:p>
  <w:p w14:paraId="6604D99E" w14:textId="77777777" w:rsidR="003A2B55" w:rsidRDefault="003A2B55" w:rsidP="008F4F8F">
    <w:pPr>
      <w:pStyle w:val="Header"/>
      <w:ind w:right="360"/>
    </w:pPr>
    <w:r>
      <w:t xml:space="preserve">A Frail Perishable Thing by Frances Hider </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es Hider">
    <w15:presenceInfo w15:providerId="Windows Live" w15:userId="b6e2abb10d541c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BC2"/>
    <w:rsid w:val="000118DF"/>
    <w:rsid w:val="0002518C"/>
    <w:rsid w:val="00025DA9"/>
    <w:rsid w:val="00030BA9"/>
    <w:rsid w:val="000313C8"/>
    <w:rsid w:val="00034FE7"/>
    <w:rsid w:val="00036F6C"/>
    <w:rsid w:val="00037DD3"/>
    <w:rsid w:val="000417A0"/>
    <w:rsid w:val="000422A0"/>
    <w:rsid w:val="00056D25"/>
    <w:rsid w:val="00067BDF"/>
    <w:rsid w:val="0007496F"/>
    <w:rsid w:val="000768DA"/>
    <w:rsid w:val="00080500"/>
    <w:rsid w:val="000829E9"/>
    <w:rsid w:val="0009390C"/>
    <w:rsid w:val="00095C84"/>
    <w:rsid w:val="00097C11"/>
    <w:rsid w:val="000A2380"/>
    <w:rsid w:val="000A75CB"/>
    <w:rsid w:val="000B1F99"/>
    <w:rsid w:val="000B5BCC"/>
    <w:rsid w:val="000B6668"/>
    <w:rsid w:val="000B67D0"/>
    <w:rsid w:val="000C0086"/>
    <w:rsid w:val="000C32AC"/>
    <w:rsid w:val="000C3CEB"/>
    <w:rsid w:val="000D2AA4"/>
    <w:rsid w:val="000E0D16"/>
    <w:rsid w:val="000E74C6"/>
    <w:rsid w:val="000F3D89"/>
    <w:rsid w:val="000F4454"/>
    <w:rsid w:val="000F5C91"/>
    <w:rsid w:val="000F5D99"/>
    <w:rsid w:val="001004E6"/>
    <w:rsid w:val="001026BA"/>
    <w:rsid w:val="001076F3"/>
    <w:rsid w:val="00110A53"/>
    <w:rsid w:val="00113953"/>
    <w:rsid w:val="00120B77"/>
    <w:rsid w:val="00126349"/>
    <w:rsid w:val="00126D2B"/>
    <w:rsid w:val="001279A0"/>
    <w:rsid w:val="00152B97"/>
    <w:rsid w:val="00163010"/>
    <w:rsid w:val="00165B79"/>
    <w:rsid w:val="00186B7D"/>
    <w:rsid w:val="001954A1"/>
    <w:rsid w:val="001A1290"/>
    <w:rsid w:val="001A66B4"/>
    <w:rsid w:val="001B6232"/>
    <w:rsid w:val="001C1F1E"/>
    <w:rsid w:val="001C5E7E"/>
    <w:rsid w:val="001D3790"/>
    <w:rsid w:val="001D3985"/>
    <w:rsid w:val="001E6714"/>
    <w:rsid w:val="001F65BA"/>
    <w:rsid w:val="00200A88"/>
    <w:rsid w:val="002016E6"/>
    <w:rsid w:val="002044E6"/>
    <w:rsid w:val="00206128"/>
    <w:rsid w:val="00211565"/>
    <w:rsid w:val="00214FBC"/>
    <w:rsid w:val="002152F5"/>
    <w:rsid w:val="00215F48"/>
    <w:rsid w:val="00216C30"/>
    <w:rsid w:val="00220011"/>
    <w:rsid w:val="0022538C"/>
    <w:rsid w:val="00235DBF"/>
    <w:rsid w:val="00237C52"/>
    <w:rsid w:val="002441C8"/>
    <w:rsid w:val="00252E27"/>
    <w:rsid w:val="00254648"/>
    <w:rsid w:val="0025563C"/>
    <w:rsid w:val="002702BB"/>
    <w:rsid w:val="00270FEF"/>
    <w:rsid w:val="002713C2"/>
    <w:rsid w:val="00271FA2"/>
    <w:rsid w:val="002744DA"/>
    <w:rsid w:val="00276F1C"/>
    <w:rsid w:val="002856CA"/>
    <w:rsid w:val="002902AB"/>
    <w:rsid w:val="002909DD"/>
    <w:rsid w:val="00291F9E"/>
    <w:rsid w:val="002922D8"/>
    <w:rsid w:val="002A1C57"/>
    <w:rsid w:val="002A6049"/>
    <w:rsid w:val="002A7415"/>
    <w:rsid w:val="002C2943"/>
    <w:rsid w:val="002D5488"/>
    <w:rsid w:val="002E13C4"/>
    <w:rsid w:val="002E286F"/>
    <w:rsid w:val="002E2EA3"/>
    <w:rsid w:val="002E3FAA"/>
    <w:rsid w:val="002E4104"/>
    <w:rsid w:val="002E4761"/>
    <w:rsid w:val="002F2095"/>
    <w:rsid w:val="002F7608"/>
    <w:rsid w:val="00306AEE"/>
    <w:rsid w:val="00307FE7"/>
    <w:rsid w:val="00315ECA"/>
    <w:rsid w:val="00316A3F"/>
    <w:rsid w:val="00317F98"/>
    <w:rsid w:val="003229C2"/>
    <w:rsid w:val="003279E7"/>
    <w:rsid w:val="003303B5"/>
    <w:rsid w:val="00334B7B"/>
    <w:rsid w:val="00335EBA"/>
    <w:rsid w:val="00335EBD"/>
    <w:rsid w:val="00336D7E"/>
    <w:rsid w:val="00341E8D"/>
    <w:rsid w:val="0034671C"/>
    <w:rsid w:val="00354A38"/>
    <w:rsid w:val="00355B19"/>
    <w:rsid w:val="00355FC4"/>
    <w:rsid w:val="003612E6"/>
    <w:rsid w:val="003627DF"/>
    <w:rsid w:val="003639BF"/>
    <w:rsid w:val="00364E7E"/>
    <w:rsid w:val="003748AB"/>
    <w:rsid w:val="0037601D"/>
    <w:rsid w:val="00380633"/>
    <w:rsid w:val="00380F1F"/>
    <w:rsid w:val="00383AFD"/>
    <w:rsid w:val="003862C5"/>
    <w:rsid w:val="00395300"/>
    <w:rsid w:val="00396F4B"/>
    <w:rsid w:val="003A2B55"/>
    <w:rsid w:val="003A346D"/>
    <w:rsid w:val="003A44F5"/>
    <w:rsid w:val="003C0ED1"/>
    <w:rsid w:val="003C265E"/>
    <w:rsid w:val="003C3C33"/>
    <w:rsid w:val="003C5BFA"/>
    <w:rsid w:val="003D3A11"/>
    <w:rsid w:val="003D4E10"/>
    <w:rsid w:val="003D60FE"/>
    <w:rsid w:val="003E147B"/>
    <w:rsid w:val="003F27C2"/>
    <w:rsid w:val="003F2B0A"/>
    <w:rsid w:val="00400B3E"/>
    <w:rsid w:val="00404A42"/>
    <w:rsid w:val="00406938"/>
    <w:rsid w:val="00410FDC"/>
    <w:rsid w:val="004119BA"/>
    <w:rsid w:val="00416EB0"/>
    <w:rsid w:val="00431FD2"/>
    <w:rsid w:val="00432AF0"/>
    <w:rsid w:val="00434D11"/>
    <w:rsid w:val="00435C60"/>
    <w:rsid w:val="00435FB7"/>
    <w:rsid w:val="00440B6A"/>
    <w:rsid w:val="0044221C"/>
    <w:rsid w:val="00447B35"/>
    <w:rsid w:val="004521F0"/>
    <w:rsid w:val="00453DE4"/>
    <w:rsid w:val="00454340"/>
    <w:rsid w:val="00460ED9"/>
    <w:rsid w:val="00492D2F"/>
    <w:rsid w:val="00497BF3"/>
    <w:rsid w:val="004A4B30"/>
    <w:rsid w:val="004A7D9F"/>
    <w:rsid w:val="004B79C2"/>
    <w:rsid w:val="004C1FE0"/>
    <w:rsid w:val="004C7731"/>
    <w:rsid w:val="004D2374"/>
    <w:rsid w:val="004D49A2"/>
    <w:rsid w:val="004E0406"/>
    <w:rsid w:val="004E1DE4"/>
    <w:rsid w:val="004E579C"/>
    <w:rsid w:val="004F3B6A"/>
    <w:rsid w:val="004F4059"/>
    <w:rsid w:val="004F5FC1"/>
    <w:rsid w:val="004F664D"/>
    <w:rsid w:val="00501871"/>
    <w:rsid w:val="00501E04"/>
    <w:rsid w:val="005068E4"/>
    <w:rsid w:val="00514B2F"/>
    <w:rsid w:val="00517BC2"/>
    <w:rsid w:val="00521555"/>
    <w:rsid w:val="00523183"/>
    <w:rsid w:val="0052667F"/>
    <w:rsid w:val="00527E5D"/>
    <w:rsid w:val="005319D8"/>
    <w:rsid w:val="0054581D"/>
    <w:rsid w:val="00552DD4"/>
    <w:rsid w:val="005600F0"/>
    <w:rsid w:val="00561A93"/>
    <w:rsid w:val="0056558B"/>
    <w:rsid w:val="00565F5E"/>
    <w:rsid w:val="00585D61"/>
    <w:rsid w:val="005A003D"/>
    <w:rsid w:val="005A08BA"/>
    <w:rsid w:val="005A75C8"/>
    <w:rsid w:val="005C6416"/>
    <w:rsid w:val="005D6402"/>
    <w:rsid w:val="005D7ACD"/>
    <w:rsid w:val="005F0E69"/>
    <w:rsid w:val="005F394C"/>
    <w:rsid w:val="005F44C6"/>
    <w:rsid w:val="005F5031"/>
    <w:rsid w:val="00603053"/>
    <w:rsid w:val="00617B00"/>
    <w:rsid w:val="006263C9"/>
    <w:rsid w:val="00631520"/>
    <w:rsid w:val="0063255E"/>
    <w:rsid w:val="00637809"/>
    <w:rsid w:val="00640916"/>
    <w:rsid w:val="00663D39"/>
    <w:rsid w:val="006750C9"/>
    <w:rsid w:val="00676306"/>
    <w:rsid w:val="00677974"/>
    <w:rsid w:val="00677E59"/>
    <w:rsid w:val="006970DF"/>
    <w:rsid w:val="006A1A2E"/>
    <w:rsid w:val="006A459D"/>
    <w:rsid w:val="006A6A5A"/>
    <w:rsid w:val="006B0831"/>
    <w:rsid w:val="006B3310"/>
    <w:rsid w:val="006B67FF"/>
    <w:rsid w:val="006E26E6"/>
    <w:rsid w:val="006E4361"/>
    <w:rsid w:val="006E4C89"/>
    <w:rsid w:val="006F211F"/>
    <w:rsid w:val="00703DAA"/>
    <w:rsid w:val="007109A9"/>
    <w:rsid w:val="0071525B"/>
    <w:rsid w:val="00725FA7"/>
    <w:rsid w:val="007263DA"/>
    <w:rsid w:val="00726747"/>
    <w:rsid w:val="007268A9"/>
    <w:rsid w:val="00730AE6"/>
    <w:rsid w:val="007345E4"/>
    <w:rsid w:val="007407C1"/>
    <w:rsid w:val="0074221B"/>
    <w:rsid w:val="0074500A"/>
    <w:rsid w:val="00763D8C"/>
    <w:rsid w:val="00763FC1"/>
    <w:rsid w:val="00763FEA"/>
    <w:rsid w:val="007666B7"/>
    <w:rsid w:val="00767857"/>
    <w:rsid w:val="00770270"/>
    <w:rsid w:val="00785FD5"/>
    <w:rsid w:val="00787FF9"/>
    <w:rsid w:val="00790F0D"/>
    <w:rsid w:val="00794756"/>
    <w:rsid w:val="007A1382"/>
    <w:rsid w:val="007B2BC8"/>
    <w:rsid w:val="007B55FA"/>
    <w:rsid w:val="007B69DA"/>
    <w:rsid w:val="007C4938"/>
    <w:rsid w:val="007D146C"/>
    <w:rsid w:val="007D173A"/>
    <w:rsid w:val="007D1B68"/>
    <w:rsid w:val="007D2305"/>
    <w:rsid w:val="007D455F"/>
    <w:rsid w:val="007D4ED5"/>
    <w:rsid w:val="007E68E7"/>
    <w:rsid w:val="007F1CEB"/>
    <w:rsid w:val="007F3E65"/>
    <w:rsid w:val="00801771"/>
    <w:rsid w:val="00803C4F"/>
    <w:rsid w:val="0080450F"/>
    <w:rsid w:val="00805E57"/>
    <w:rsid w:val="00805EAC"/>
    <w:rsid w:val="00806408"/>
    <w:rsid w:val="008105B5"/>
    <w:rsid w:val="0081480E"/>
    <w:rsid w:val="0082157C"/>
    <w:rsid w:val="00824CD5"/>
    <w:rsid w:val="0082750A"/>
    <w:rsid w:val="0083393D"/>
    <w:rsid w:val="0083415F"/>
    <w:rsid w:val="0083432F"/>
    <w:rsid w:val="00843ADB"/>
    <w:rsid w:val="00843AE1"/>
    <w:rsid w:val="00851017"/>
    <w:rsid w:val="008521A5"/>
    <w:rsid w:val="00852531"/>
    <w:rsid w:val="00856A32"/>
    <w:rsid w:val="00863CFA"/>
    <w:rsid w:val="0086572D"/>
    <w:rsid w:val="00870630"/>
    <w:rsid w:val="00870B8D"/>
    <w:rsid w:val="00870C2C"/>
    <w:rsid w:val="00871B19"/>
    <w:rsid w:val="0087436E"/>
    <w:rsid w:val="0087514E"/>
    <w:rsid w:val="0087599B"/>
    <w:rsid w:val="0088095D"/>
    <w:rsid w:val="0089093B"/>
    <w:rsid w:val="00891D53"/>
    <w:rsid w:val="00893217"/>
    <w:rsid w:val="008A25DE"/>
    <w:rsid w:val="008A4699"/>
    <w:rsid w:val="008A4D94"/>
    <w:rsid w:val="008A5B71"/>
    <w:rsid w:val="008B27B0"/>
    <w:rsid w:val="008B370B"/>
    <w:rsid w:val="008B3DB7"/>
    <w:rsid w:val="008C31A9"/>
    <w:rsid w:val="008C3905"/>
    <w:rsid w:val="008C3EFE"/>
    <w:rsid w:val="008C47F9"/>
    <w:rsid w:val="008C5839"/>
    <w:rsid w:val="008E09E2"/>
    <w:rsid w:val="008E2B17"/>
    <w:rsid w:val="008E5589"/>
    <w:rsid w:val="008E7BBA"/>
    <w:rsid w:val="008F1E28"/>
    <w:rsid w:val="008F4F8F"/>
    <w:rsid w:val="008F6287"/>
    <w:rsid w:val="008F791F"/>
    <w:rsid w:val="00902548"/>
    <w:rsid w:val="00904912"/>
    <w:rsid w:val="00905272"/>
    <w:rsid w:val="009067B9"/>
    <w:rsid w:val="00907272"/>
    <w:rsid w:val="00911540"/>
    <w:rsid w:val="009143F4"/>
    <w:rsid w:val="00915557"/>
    <w:rsid w:val="00920A8F"/>
    <w:rsid w:val="0092358C"/>
    <w:rsid w:val="00931D57"/>
    <w:rsid w:val="00933AC6"/>
    <w:rsid w:val="00934D1B"/>
    <w:rsid w:val="009418FE"/>
    <w:rsid w:val="00942BA7"/>
    <w:rsid w:val="009504B7"/>
    <w:rsid w:val="00963BDE"/>
    <w:rsid w:val="0096587B"/>
    <w:rsid w:val="00966B26"/>
    <w:rsid w:val="009701EE"/>
    <w:rsid w:val="009819A3"/>
    <w:rsid w:val="009855A9"/>
    <w:rsid w:val="009A0703"/>
    <w:rsid w:val="009A1102"/>
    <w:rsid w:val="009A24A5"/>
    <w:rsid w:val="009A4338"/>
    <w:rsid w:val="009A464A"/>
    <w:rsid w:val="009A4910"/>
    <w:rsid w:val="009B477F"/>
    <w:rsid w:val="009B5A71"/>
    <w:rsid w:val="009B7B66"/>
    <w:rsid w:val="009D0284"/>
    <w:rsid w:val="009D0BA5"/>
    <w:rsid w:val="009D3AB7"/>
    <w:rsid w:val="009D5546"/>
    <w:rsid w:val="009D68EC"/>
    <w:rsid w:val="009F1756"/>
    <w:rsid w:val="009F51BC"/>
    <w:rsid w:val="00A06561"/>
    <w:rsid w:val="00A114A9"/>
    <w:rsid w:val="00A115A1"/>
    <w:rsid w:val="00A16D43"/>
    <w:rsid w:val="00A37208"/>
    <w:rsid w:val="00A4400F"/>
    <w:rsid w:val="00A45806"/>
    <w:rsid w:val="00A475AD"/>
    <w:rsid w:val="00A51FE0"/>
    <w:rsid w:val="00A536EE"/>
    <w:rsid w:val="00A575DA"/>
    <w:rsid w:val="00A57918"/>
    <w:rsid w:val="00A610BC"/>
    <w:rsid w:val="00A657F1"/>
    <w:rsid w:val="00A661CD"/>
    <w:rsid w:val="00A66BC5"/>
    <w:rsid w:val="00A705C0"/>
    <w:rsid w:val="00A7465A"/>
    <w:rsid w:val="00A812C0"/>
    <w:rsid w:val="00A8744B"/>
    <w:rsid w:val="00A92158"/>
    <w:rsid w:val="00A951DB"/>
    <w:rsid w:val="00A963F5"/>
    <w:rsid w:val="00A96DE8"/>
    <w:rsid w:val="00A97EDD"/>
    <w:rsid w:val="00AA025F"/>
    <w:rsid w:val="00AA3922"/>
    <w:rsid w:val="00AA3CF9"/>
    <w:rsid w:val="00AA5D75"/>
    <w:rsid w:val="00AB2589"/>
    <w:rsid w:val="00AB36BB"/>
    <w:rsid w:val="00AB4F4A"/>
    <w:rsid w:val="00AB51B2"/>
    <w:rsid w:val="00AB7E00"/>
    <w:rsid w:val="00AC7857"/>
    <w:rsid w:val="00AD131C"/>
    <w:rsid w:val="00AD3284"/>
    <w:rsid w:val="00AD7587"/>
    <w:rsid w:val="00AE1365"/>
    <w:rsid w:val="00AE679A"/>
    <w:rsid w:val="00AF2C6E"/>
    <w:rsid w:val="00AF2F0A"/>
    <w:rsid w:val="00AF6789"/>
    <w:rsid w:val="00B168F4"/>
    <w:rsid w:val="00B234BA"/>
    <w:rsid w:val="00B24007"/>
    <w:rsid w:val="00B27BB3"/>
    <w:rsid w:val="00B30827"/>
    <w:rsid w:val="00B33272"/>
    <w:rsid w:val="00B36E4B"/>
    <w:rsid w:val="00B36F3B"/>
    <w:rsid w:val="00B41A61"/>
    <w:rsid w:val="00B4224B"/>
    <w:rsid w:val="00B43E0C"/>
    <w:rsid w:val="00B638F3"/>
    <w:rsid w:val="00B6793D"/>
    <w:rsid w:val="00B72929"/>
    <w:rsid w:val="00B83297"/>
    <w:rsid w:val="00B84BDD"/>
    <w:rsid w:val="00B95ED2"/>
    <w:rsid w:val="00B97590"/>
    <w:rsid w:val="00BA4FEF"/>
    <w:rsid w:val="00BA6804"/>
    <w:rsid w:val="00BB2456"/>
    <w:rsid w:val="00BC6BA9"/>
    <w:rsid w:val="00BD16E8"/>
    <w:rsid w:val="00BD6915"/>
    <w:rsid w:val="00BD6978"/>
    <w:rsid w:val="00BD71EC"/>
    <w:rsid w:val="00BE5BB6"/>
    <w:rsid w:val="00BE6700"/>
    <w:rsid w:val="00BF19D0"/>
    <w:rsid w:val="00BF47C2"/>
    <w:rsid w:val="00BF69D2"/>
    <w:rsid w:val="00C05144"/>
    <w:rsid w:val="00C12C76"/>
    <w:rsid w:val="00C1611B"/>
    <w:rsid w:val="00C177DE"/>
    <w:rsid w:val="00C22578"/>
    <w:rsid w:val="00C2605B"/>
    <w:rsid w:val="00C27019"/>
    <w:rsid w:val="00C35373"/>
    <w:rsid w:val="00C4097B"/>
    <w:rsid w:val="00C41D6B"/>
    <w:rsid w:val="00C42140"/>
    <w:rsid w:val="00C50D0F"/>
    <w:rsid w:val="00C52CCD"/>
    <w:rsid w:val="00C53371"/>
    <w:rsid w:val="00C579D7"/>
    <w:rsid w:val="00C60FA9"/>
    <w:rsid w:val="00C610A6"/>
    <w:rsid w:val="00C62170"/>
    <w:rsid w:val="00C75E37"/>
    <w:rsid w:val="00C86496"/>
    <w:rsid w:val="00C92E08"/>
    <w:rsid w:val="00C95295"/>
    <w:rsid w:val="00CA0ED1"/>
    <w:rsid w:val="00CA5307"/>
    <w:rsid w:val="00CA719C"/>
    <w:rsid w:val="00CC3BC6"/>
    <w:rsid w:val="00CC7EE9"/>
    <w:rsid w:val="00CD06B7"/>
    <w:rsid w:val="00CD439B"/>
    <w:rsid w:val="00CD77E1"/>
    <w:rsid w:val="00CE2D9B"/>
    <w:rsid w:val="00CE3A1D"/>
    <w:rsid w:val="00CF1C7D"/>
    <w:rsid w:val="00CF5545"/>
    <w:rsid w:val="00D0576B"/>
    <w:rsid w:val="00D07C5C"/>
    <w:rsid w:val="00D16820"/>
    <w:rsid w:val="00D17581"/>
    <w:rsid w:val="00D242DB"/>
    <w:rsid w:val="00D31B25"/>
    <w:rsid w:val="00D35339"/>
    <w:rsid w:val="00D41BA9"/>
    <w:rsid w:val="00D42039"/>
    <w:rsid w:val="00D47AF3"/>
    <w:rsid w:val="00D5097D"/>
    <w:rsid w:val="00D63D2F"/>
    <w:rsid w:val="00D64CDF"/>
    <w:rsid w:val="00D673DA"/>
    <w:rsid w:val="00D70494"/>
    <w:rsid w:val="00D80089"/>
    <w:rsid w:val="00D9102F"/>
    <w:rsid w:val="00D960C3"/>
    <w:rsid w:val="00DA02F2"/>
    <w:rsid w:val="00DA15C9"/>
    <w:rsid w:val="00DA1D73"/>
    <w:rsid w:val="00DB0D47"/>
    <w:rsid w:val="00DB3696"/>
    <w:rsid w:val="00DC1E09"/>
    <w:rsid w:val="00DC1E50"/>
    <w:rsid w:val="00DC7E0F"/>
    <w:rsid w:val="00DD545A"/>
    <w:rsid w:val="00DD7278"/>
    <w:rsid w:val="00DE1465"/>
    <w:rsid w:val="00DF146B"/>
    <w:rsid w:val="00DF2AB9"/>
    <w:rsid w:val="00E02128"/>
    <w:rsid w:val="00E0332A"/>
    <w:rsid w:val="00E07057"/>
    <w:rsid w:val="00E07F26"/>
    <w:rsid w:val="00E10655"/>
    <w:rsid w:val="00E12F3F"/>
    <w:rsid w:val="00E140BE"/>
    <w:rsid w:val="00E17A53"/>
    <w:rsid w:val="00E17D65"/>
    <w:rsid w:val="00E27127"/>
    <w:rsid w:val="00E32534"/>
    <w:rsid w:val="00E35F5F"/>
    <w:rsid w:val="00E40922"/>
    <w:rsid w:val="00E412C1"/>
    <w:rsid w:val="00E41533"/>
    <w:rsid w:val="00E443E4"/>
    <w:rsid w:val="00E45948"/>
    <w:rsid w:val="00E478AE"/>
    <w:rsid w:val="00E527F3"/>
    <w:rsid w:val="00E54253"/>
    <w:rsid w:val="00E654A3"/>
    <w:rsid w:val="00E66E97"/>
    <w:rsid w:val="00E6778C"/>
    <w:rsid w:val="00E81B65"/>
    <w:rsid w:val="00E81D6E"/>
    <w:rsid w:val="00E8354E"/>
    <w:rsid w:val="00E856EE"/>
    <w:rsid w:val="00E95444"/>
    <w:rsid w:val="00EA0A9E"/>
    <w:rsid w:val="00EA2C9D"/>
    <w:rsid w:val="00EA77DE"/>
    <w:rsid w:val="00EB1C1A"/>
    <w:rsid w:val="00EB22B1"/>
    <w:rsid w:val="00EB41FF"/>
    <w:rsid w:val="00EB45FF"/>
    <w:rsid w:val="00EB6D8E"/>
    <w:rsid w:val="00EC055F"/>
    <w:rsid w:val="00EC11BF"/>
    <w:rsid w:val="00EC147E"/>
    <w:rsid w:val="00EC4AC0"/>
    <w:rsid w:val="00EC7E89"/>
    <w:rsid w:val="00ED541B"/>
    <w:rsid w:val="00EE247C"/>
    <w:rsid w:val="00EF148A"/>
    <w:rsid w:val="00EF352B"/>
    <w:rsid w:val="00F04159"/>
    <w:rsid w:val="00F174DA"/>
    <w:rsid w:val="00F21C18"/>
    <w:rsid w:val="00F21F65"/>
    <w:rsid w:val="00F22B40"/>
    <w:rsid w:val="00F34953"/>
    <w:rsid w:val="00F351F5"/>
    <w:rsid w:val="00F40C29"/>
    <w:rsid w:val="00F517C1"/>
    <w:rsid w:val="00F5244C"/>
    <w:rsid w:val="00F57A0D"/>
    <w:rsid w:val="00F67F3D"/>
    <w:rsid w:val="00F707BA"/>
    <w:rsid w:val="00F749FC"/>
    <w:rsid w:val="00F76974"/>
    <w:rsid w:val="00F830BD"/>
    <w:rsid w:val="00F856DB"/>
    <w:rsid w:val="00F93E8B"/>
    <w:rsid w:val="00FA4425"/>
    <w:rsid w:val="00FB1928"/>
    <w:rsid w:val="00FB1DB6"/>
    <w:rsid w:val="00FC176C"/>
    <w:rsid w:val="00FC1F17"/>
    <w:rsid w:val="00FC5F34"/>
    <w:rsid w:val="00FC6B44"/>
    <w:rsid w:val="00FC7AF5"/>
    <w:rsid w:val="00FD0F16"/>
    <w:rsid w:val="00FD7324"/>
    <w:rsid w:val="00FD7D97"/>
    <w:rsid w:val="00FE4F44"/>
    <w:rsid w:val="00FE5874"/>
    <w:rsid w:val="00FE6913"/>
    <w:rsid w:val="00FF4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A8C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C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BC2"/>
    <w:pPr>
      <w:tabs>
        <w:tab w:val="center" w:pos="4513"/>
        <w:tab w:val="right" w:pos="9026"/>
      </w:tabs>
    </w:pPr>
  </w:style>
  <w:style w:type="character" w:customStyle="1" w:styleId="HeaderChar">
    <w:name w:val="Header Char"/>
    <w:basedOn w:val="DefaultParagraphFont"/>
    <w:link w:val="Header"/>
    <w:uiPriority w:val="99"/>
    <w:rsid w:val="00517BC2"/>
  </w:style>
  <w:style w:type="character" w:styleId="PageNumber">
    <w:name w:val="page number"/>
    <w:basedOn w:val="DefaultParagraphFont"/>
    <w:uiPriority w:val="99"/>
    <w:semiHidden/>
    <w:unhideWhenUsed/>
    <w:rsid w:val="00517BC2"/>
  </w:style>
  <w:style w:type="character" w:styleId="Hyperlink">
    <w:name w:val="Hyperlink"/>
    <w:basedOn w:val="DefaultParagraphFont"/>
    <w:uiPriority w:val="99"/>
    <w:unhideWhenUsed/>
    <w:rsid w:val="00517BC2"/>
    <w:rPr>
      <w:color w:val="0563C1" w:themeColor="hyperlink"/>
      <w:u w:val="single"/>
    </w:rPr>
  </w:style>
  <w:style w:type="paragraph" w:styleId="Footer">
    <w:name w:val="footer"/>
    <w:basedOn w:val="Normal"/>
    <w:link w:val="FooterChar"/>
    <w:uiPriority w:val="99"/>
    <w:unhideWhenUsed/>
    <w:rsid w:val="00517BC2"/>
    <w:pPr>
      <w:tabs>
        <w:tab w:val="center" w:pos="4513"/>
        <w:tab w:val="right" w:pos="9026"/>
      </w:tabs>
    </w:pPr>
  </w:style>
  <w:style w:type="character" w:customStyle="1" w:styleId="FooterChar">
    <w:name w:val="Footer Char"/>
    <w:basedOn w:val="DefaultParagraphFont"/>
    <w:link w:val="Footer"/>
    <w:uiPriority w:val="99"/>
    <w:rsid w:val="00517BC2"/>
  </w:style>
  <w:style w:type="character" w:styleId="CommentReference">
    <w:name w:val="annotation reference"/>
    <w:basedOn w:val="DefaultParagraphFont"/>
    <w:uiPriority w:val="99"/>
    <w:semiHidden/>
    <w:unhideWhenUsed/>
    <w:rsid w:val="00725FA7"/>
    <w:rPr>
      <w:sz w:val="18"/>
      <w:szCs w:val="18"/>
    </w:rPr>
  </w:style>
  <w:style w:type="paragraph" w:styleId="CommentText">
    <w:name w:val="annotation text"/>
    <w:basedOn w:val="Normal"/>
    <w:link w:val="CommentTextChar"/>
    <w:uiPriority w:val="99"/>
    <w:unhideWhenUsed/>
    <w:rsid w:val="007F1CEB"/>
    <w:rPr>
      <w:rFonts w:ascii="Times New Roman" w:hAnsi="Times New Roman"/>
      <w:sz w:val="20"/>
    </w:rPr>
  </w:style>
  <w:style w:type="character" w:customStyle="1" w:styleId="CommentTextChar">
    <w:name w:val="Comment Text Char"/>
    <w:basedOn w:val="DefaultParagraphFont"/>
    <w:link w:val="CommentText"/>
    <w:uiPriority w:val="99"/>
    <w:rsid w:val="007F1CEB"/>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725FA7"/>
    <w:rPr>
      <w:b/>
      <w:bCs/>
      <w:szCs w:val="20"/>
    </w:rPr>
  </w:style>
  <w:style w:type="character" w:customStyle="1" w:styleId="CommentSubjectChar">
    <w:name w:val="Comment Subject Char"/>
    <w:basedOn w:val="CommentTextChar"/>
    <w:link w:val="CommentSubject"/>
    <w:uiPriority w:val="99"/>
    <w:semiHidden/>
    <w:rsid w:val="00725FA7"/>
    <w:rPr>
      <w:rFonts w:ascii="Times New Roman" w:hAnsi="Times New Roman"/>
      <w:b/>
      <w:bCs/>
      <w:sz w:val="20"/>
      <w:szCs w:val="20"/>
    </w:rPr>
  </w:style>
  <w:style w:type="paragraph" w:styleId="BalloonText">
    <w:name w:val="Balloon Text"/>
    <w:basedOn w:val="Normal"/>
    <w:link w:val="BalloonTextChar"/>
    <w:uiPriority w:val="99"/>
    <w:semiHidden/>
    <w:unhideWhenUsed/>
    <w:rsid w:val="007F1CEB"/>
    <w:rPr>
      <w:rFonts w:ascii="Times New Roman" w:hAnsi="Times New Roman" w:cs="Times New Roman"/>
      <w:sz w:val="20"/>
      <w:szCs w:val="18"/>
    </w:rPr>
  </w:style>
  <w:style w:type="character" w:customStyle="1" w:styleId="BalloonTextChar">
    <w:name w:val="Balloon Text Char"/>
    <w:basedOn w:val="DefaultParagraphFont"/>
    <w:link w:val="BalloonText"/>
    <w:uiPriority w:val="99"/>
    <w:semiHidden/>
    <w:rsid w:val="007F1CEB"/>
    <w:rPr>
      <w:rFonts w:ascii="Times New Roman" w:hAnsi="Times New Roman" w:cs="Times New Roman"/>
      <w:sz w:val="20"/>
      <w:szCs w:val="18"/>
    </w:rPr>
  </w:style>
  <w:style w:type="paragraph" w:styleId="Revision">
    <w:name w:val="Revision"/>
    <w:hidden/>
    <w:uiPriority w:val="99"/>
    <w:semiHidden/>
    <w:rsid w:val="00BA6804"/>
  </w:style>
  <w:style w:type="character" w:styleId="FollowedHyperlink">
    <w:name w:val="FollowedHyperlink"/>
    <w:basedOn w:val="DefaultParagraphFont"/>
    <w:uiPriority w:val="99"/>
    <w:semiHidden/>
    <w:unhideWhenUsed/>
    <w:rsid w:val="0071525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C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BC2"/>
    <w:pPr>
      <w:tabs>
        <w:tab w:val="center" w:pos="4513"/>
        <w:tab w:val="right" w:pos="9026"/>
      </w:tabs>
    </w:pPr>
  </w:style>
  <w:style w:type="character" w:customStyle="1" w:styleId="HeaderChar">
    <w:name w:val="Header Char"/>
    <w:basedOn w:val="DefaultParagraphFont"/>
    <w:link w:val="Header"/>
    <w:uiPriority w:val="99"/>
    <w:rsid w:val="00517BC2"/>
  </w:style>
  <w:style w:type="character" w:styleId="PageNumber">
    <w:name w:val="page number"/>
    <w:basedOn w:val="DefaultParagraphFont"/>
    <w:uiPriority w:val="99"/>
    <w:semiHidden/>
    <w:unhideWhenUsed/>
    <w:rsid w:val="00517BC2"/>
  </w:style>
  <w:style w:type="character" w:styleId="Hyperlink">
    <w:name w:val="Hyperlink"/>
    <w:basedOn w:val="DefaultParagraphFont"/>
    <w:uiPriority w:val="99"/>
    <w:unhideWhenUsed/>
    <w:rsid w:val="00517BC2"/>
    <w:rPr>
      <w:color w:val="0563C1" w:themeColor="hyperlink"/>
      <w:u w:val="single"/>
    </w:rPr>
  </w:style>
  <w:style w:type="paragraph" w:styleId="Footer">
    <w:name w:val="footer"/>
    <w:basedOn w:val="Normal"/>
    <w:link w:val="FooterChar"/>
    <w:uiPriority w:val="99"/>
    <w:unhideWhenUsed/>
    <w:rsid w:val="00517BC2"/>
    <w:pPr>
      <w:tabs>
        <w:tab w:val="center" w:pos="4513"/>
        <w:tab w:val="right" w:pos="9026"/>
      </w:tabs>
    </w:pPr>
  </w:style>
  <w:style w:type="character" w:customStyle="1" w:styleId="FooterChar">
    <w:name w:val="Footer Char"/>
    <w:basedOn w:val="DefaultParagraphFont"/>
    <w:link w:val="Footer"/>
    <w:uiPriority w:val="99"/>
    <w:rsid w:val="00517BC2"/>
  </w:style>
  <w:style w:type="character" w:styleId="CommentReference">
    <w:name w:val="annotation reference"/>
    <w:basedOn w:val="DefaultParagraphFont"/>
    <w:uiPriority w:val="99"/>
    <w:semiHidden/>
    <w:unhideWhenUsed/>
    <w:rsid w:val="00725FA7"/>
    <w:rPr>
      <w:sz w:val="18"/>
      <w:szCs w:val="18"/>
    </w:rPr>
  </w:style>
  <w:style w:type="paragraph" w:styleId="CommentText">
    <w:name w:val="annotation text"/>
    <w:basedOn w:val="Normal"/>
    <w:link w:val="CommentTextChar"/>
    <w:uiPriority w:val="99"/>
    <w:unhideWhenUsed/>
    <w:rsid w:val="007F1CEB"/>
    <w:rPr>
      <w:rFonts w:ascii="Times New Roman" w:hAnsi="Times New Roman"/>
      <w:sz w:val="20"/>
    </w:rPr>
  </w:style>
  <w:style w:type="character" w:customStyle="1" w:styleId="CommentTextChar">
    <w:name w:val="Comment Text Char"/>
    <w:basedOn w:val="DefaultParagraphFont"/>
    <w:link w:val="CommentText"/>
    <w:uiPriority w:val="99"/>
    <w:rsid w:val="007F1CEB"/>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725FA7"/>
    <w:rPr>
      <w:b/>
      <w:bCs/>
      <w:szCs w:val="20"/>
    </w:rPr>
  </w:style>
  <w:style w:type="character" w:customStyle="1" w:styleId="CommentSubjectChar">
    <w:name w:val="Comment Subject Char"/>
    <w:basedOn w:val="CommentTextChar"/>
    <w:link w:val="CommentSubject"/>
    <w:uiPriority w:val="99"/>
    <w:semiHidden/>
    <w:rsid w:val="00725FA7"/>
    <w:rPr>
      <w:rFonts w:ascii="Times New Roman" w:hAnsi="Times New Roman"/>
      <w:b/>
      <w:bCs/>
      <w:sz w:val="20"/>
      <w:szCs w:val="20"/>
    </w:rPr>
  </w:style>
  <w:style w:type="paragraph" w:styleId="BalloonText">
    <w:name w:val="Balloon Text"/>
    <w:basedOn w:val="Normal"/>
    <w:link w:val="BalloonTextChar"/>
    <w:uiPriority w:val="99"/>
    <w:semiHidden/>
    <w:unhideWhenUsed/>
    <w:rsid w:val="007F1CEB"/>
    <w:rPr>
      <w:rFonts w:ascii="Times New Roman" w:hAnsi="Times New Roman" w:cs="Times New Roman"/>
      <w:sz w:val="20"/>
      <w:szCs w:val="18"/>
    </w:rPr>
  </w:style>
  <w:style w:type="character" w:customStyle="1" w:styleId="BalloonTextChar">
    <w:name w:val="Balloon Text Char"/>
    <w:basedOn w:val="DefaultParagraphFont"/>
    <w:link w:val="BalloonText"/>
    <w:uiPriority w:val="99"/>
    <w:semiHidden/>
    <w:rsid w:val="007F1CEB"/>
    <w:rPr>
      <w:rFonts w:ascii="Times New Roman" w:hAnsi="Times New Roman" w:cs="Times New Roman"/>
      <w:sz w:val="20"/>
      <w:szCs w:val="18"/>
    </w:rPr>
  </w:style>
  <w:style w:type="paragraph" w:styleId="Revision">
    <w:name w:val="Revision"/>
    <w:hidden/>
    <w:uiPriority w:val="99"/>
    <w:semiHidden/>
    <w:rsid w:val="00BA6804"/>
  </w:style>
  <w:style w:type="character" w:styleId="FollowedHyperlink">
    <w:name w:val="FollowedHyperlink"/>
    <w:basedOn w:val="DefaultParagraphFont"/>
    <w:uiPriority w:val="99"/>
    <w:semiHidden/>
    <w:unhideWhenUsed/>
    <w:rsid w:val="007152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32251">
      <w:bodyDiv w:val="1"/>
      <w:marLeft w:val="0"/>
      <w:marRight w:val="0"/>
      <w:marTop w:val="0"/>
      <w:marBottom w:val="0"/>
      <w:divBdr>
        <w:top w:val="none" w:sz="0" w:space="0" w:color="auto"/>
        <w:left w:val="none" w:sz="0" w:space="0" w:color="auto"/>
        <w:bottom w:val="none" w:sz="0" w:space="0" w:color="auto"/>
        <w:right w:val="none" w:sz="0" w:space="0" w:color="auto"/>
      </w:divBdr>
      <w:divsChild>
        <w:div w:id="127744901">
          <w:marLeft w:val="0"/>
          <w:marRight w:val="0"/>
          <w:marTop w:val="60"/>
          <w:marBottom w:val="255"/>
          <w:divBdr>
            <w:top w:val="none" w:sz="0" w:space="0" w:color="auto"/>
            <w:left w:val="none" w:sz="0" w:space="0" w:color="auto"/>
            <w:bottom w:val="none" w:sz="0" w:space="0" w:color="auto"/>
            <w:right w:val="none" w:sz="0" w:space="0" w:color="auto"/>
          </w:divBdr>
          <w:divsChild>
            <w:div w:id="1595481293">
              <w:marLeft w:val="0"/>
              <w:marRight w:val="240"/>
              <w:marTop w:val="0"/>
              <w:marBottom w:val="0"/>
              <w:divBdr>
                <w:top w:val="none" w:sz="0" w:space="0" w:color="auto"/>
                <w:left w:val="none" w:sz="0" w:space="0" w:color="auto"/>
                <w:bottom w:val="none" w:sz="0" w:space="0" w:color="auto"/>
                <w:right w:val="none" w:sz="0" w:space="0" w:color="auto"/>
              </w:divBdr>
              <w:divsChild>
                <w:div w:id="1250045661">
                  <w:marLeft w:val="0"/>
                  <w:marRight w:val="0"/>
                  <w:marTop w:val="0"/>
                  <w:marBottom w:val="0"/>
                  <w:divBdr>
                    <w:top w:val="none" w:sz="0" w:space="0" w:color="auto"/>
                    <w:left w:val="none" w:sz="0" w:space="0" w:color="auto"/>
                    <w:bottom w:val="none" w:sz="0" w:space="0" w:color="auto"/>
                    <w:right w:val="none" w:sz="0" w:space="0" w:color="auto"/>
                  </w:divBdr>
                  <w:divsChild>
                    <w:div w:id="616983161">
                      <w:marLeft w:val="0"/>
                      <w:marRight w:val="0"/>
                      <w:marTop w:val="0"/>
                      <w:marBottom w:val="0"/>
                      <w:divBdr>
                        <w:top w:val="none" w:sz="0" w:space="0" w:color="auto"/>
                        <w:left w:val="none" w:sz="0" w:space="0" w:color="auto"/>
                        <w:bottom w:val="none" w:sz="0" w:space="0" w:color="auto"/>
                        <w:right w:val="none" w:sz="0" w:space="0" w:color="auto"/>
                      </w:divBdr>
                      <w:divsChild>
                        <w:div w:id="2022465780">
                          <w:marLeft w:val="0"/>
                          <w:marRight w:val="0"/>
                          <w:marTop w:val="0"/>
                          <w:marBottom w:val="0"/>
                          <w:divBdr>
                            <w:top w:val="none" w:sz="0" w:space="0" w:color="auto"/>
                            <w:left w:val="none" w:sz="0" w:space="0" w:color="auto"/>
                            <w:bottom w:val="none" w:sz="0" w:space="0" w:color="auto"/>
                            <w:right w:val="none" w:sz="0" w:space="0" w:color="auto"/>
                          </w:divBdr>
                          <w:divsChild>
                            <w:div w:id="192351780">
                              <w:marLeft w:val="0"/>
                              <w:marRight w:val="0"/>
                              <w:marTop w:val="0"/>
                              <w:marBottom w:val="0"/>
                              <w:divBdr>
                                <w:top w:val="none" w:sz="0" w:space="0" w:color="auto"/>
                                <w:left w:val="none" w:sz="0" w:space="0" w:color="auto"/>
                                <w:bottom w:val="none" w:sz="0" w:space="0" w:color="auto"/>
                                <w:right w:val="none" w:sz="0" w:space="0" w:color="auto"/>
                              </w:divBdr>
                              <w:divsChild>
                                <w:div w:id="428279171">
                                  <w:marLeft w:val="0"/>
                                  <w:marRight w:val="0"/>
                                  <w:marTop w:val="0"/>
                                  <w:marBottom w:val="0"/>
                                  <w:divBdr>
                                    <w:top w:val="none" w:sz="0" w:space="0" w:color="auto"/>
                                    <w:left w:val="none" w:sz="0" w:space="0" w:color="auto"/>
                                    <w:bottom w:val="none" w:sz="0" w:space="0" w:color="auto"/>
                                    <w:right w:val="none" w:sz="0" w:space="0" w:color="auto"/>
                                  </w:divBdr>
                                  <w:divsChild>
                                    <w:div w:id="1047992402">
                                      <w:marLeft w:val="0"/>
                                      <w:marRight w:val="0"/>
                                      <w:marTop w:val="0"/>
                                      <w:marBottom w:val="0"/>
                                      <w:divBdr>
                                        <w:top w:val="none" w:sz="0" w:space="0" w:color="auto"/>
                                        <w:left w:val="none" w:sz="0" w:space="0" w:color="auto"/>
                                        <w:bottom w:val="none" w:sz="0" w:space="0" w:color="auto"/>
                                        <w:right w:val="none" w:sz="0" w:space="0" w:color="auto"/>
                                      </w:divBdr>
                                      <w:divsChild>
                                        <w:div w:id="1642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der.writer@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053E5-D537-4DAC-AA58-04B12CDE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3252</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 Hider</dc:creator>
  <cp:lastModifiedBy>Erik Klass</cp:lastModifiedBy>
  <cp:revision>9</cp:revision>
  <cp:lastPrinted>2023-06-20T10:52:00Z</cp:lastPrinted>
  <dcterms:created xsi:type="dcterms:W3CDTF">2023-07-15T12:57:00Z</dcterms:created>
  <dcterms:modified xsi:type="dcterms:W3CDTF">2023-07-17T21:49:00Z</dcterms:modified>
</cp:coreProperties>
</file>