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eg"/>
  <Default Extension="png" ContentType="image/png"/>
  <Default Extension="svg" ContentType="image/xml+svg"/>
</Types>
</file>

<file path=_rels/.rels><?xml version="1.0" encoding="UTF-8" standalone="yes"?>
<Relationships xmlns="http://schemas.openxmlformats.org/package/2006/relationships"><Relationship Id="rId7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xmlns:ns1="http://schemas.microsoft.com/office/word/2010/wordml" w:rawStyle="text-align: center; vertical-align: baseline; margin-left: 0px; text-indent: 0px; float: none;" ns1:paraId="55E798BE">
      <w:pPr>
        <w:pStyle w:val="Heading2"/>
        <w:ind w:start="0" w:firstLine="0"/>
        <w:jc w:val="center"/>
        <w:outlineLvl w:val="1"/>
      </w:pPr>
      <w:commentRangeStart w:id="0"/>
      <w:r w:rawStyle="font-family: Georgia, serif; font-size: 28px; vertical-align: baseline; margin-left: 0px; text-indent: 0px; float: none;">
        <w:rPr>
          <w:rFonts w:ascii="Georgia" w:hAnsi="Georgia" w:cs="Georgia" w:eastAsia="Georgia"/>
          <w:sz w:val="42"/>
          <w:szCs w:val="42"/>
        </w:rPr>
        <w:t>The Flavorful Tuscany Meetup</w:t>
      </w:r>
      <w:commentRangeEnd w:id="0"/>
      <w:r>
        <w:commentReference w:id="0"/>
      </w:r>
    </w:p>
    <w:p xmlns:ns2="http://schemas.microsoft.com/office/word/2010/wordml" w:rawStyle="text-align: center; vertical-align: baseline; margin-left: 0px; text-indent: 0px; float: none;" ns2:paraId="722A89EE">
      <w:pPr>
        <w:pStyle w:val="Heading3"/>
        <w:ind w:start="0" w:firstLine="0"/>
        <w:jc w:val="center"/>
        <w:outlineLvl w:val="2"/>
      </w:pPr>
      <w:r w:rawStyle="color: rgb(77, 153, 230); font-family: Georgia, serif; font-size: 22px; vertical-align: baseline; margin-left: 0px; text-indent: 0px; float: none;">
        <w:rPr>
          <w:color w:val="4D99E6"/>
          <w:rFonts w:ascii="Georgia" w:hAnsi="Georgia" w:cs="Georgia" w:eastAsia="Georgia"/>
          <w:sz w:val="34"/>
          <w:szCs w:val="34"/>
        </w:rPr>
        <w:t>Welcome letter</w:t>
      </w:r>
    </w:p>
    <w:p xmlns:ns3="http://schemas.microsoft.com/office/word/2010/wordml" w:rawStyle="vertical-align: baseline; margin-left: 0px; text-indent: 0px; float: none;" ns3:paraId="6FEA394F">
      <w:pPr>
        <w:pStyle w:val="Normal"/>
        <w:ind w:start="0" w:firstLine="0"/>
      </w:pPr>
      <w:r>
        <w:t>Dear Guest,</w:t>
      </w:r>
    </w:p>
    <w:p xmlns:ns4="http://schemas.microsoft.com/office/word/2010/wordml" w:rawStyle="vertical-align: baseline; margin-left: 0px; text-indent: 0px; float: none;" ns4:paraId="6D555997">
      <w:pPr>
        <w:pStyle w:val="Normal"/>
        <w:ind w:start="0" w:firstLine="0"/>
      </w:pPr>
      <w:r>
        <w:t xml:space="preserve">We are delighted to welcome you to the annual </w:t>
      </w:r>
      <w:r w:rawStyle="vertical-align: baseline; margin-left: 0px; text-indent: 0px; float: none;">
        <w:rPr>
          <w:i/>
          <w:iCs/>
        </w:rPr>
        <w:t>Flavorful Tuscany Meetup</w:t>
      </w:r>
      <w:r>
        <w:t xml:space="preserve">. We hope you will enjoy the program as well as your stay at the </w:t>
      </w:r>
      <w:hyperlink r:id="lId1">
        <w:r>
          <w:rPr>
            <w:rStyle w:val="Hyperlink"/>
          </w:rPr>
          <w:t>Bilancino Hotel</w:t>
        </w:r>
      </w:hyperlink>
      <w:r>
        <w:t>.</w:t>
      </w:r>
    </w:p>
    <w:p xmlns:ns5="http://schemas.microsoft.com/office/word/2010/wordml" w:rawStyle="vertical-align: baseline; margin-left: 0px; text-indent: 0px; float: none;" ns5:paraId="776BF047">
      <w:pPr>
        <w:pStyle w:val="Normal"/>
        <w:ind w:start="0" w:firstLine="0"/>
      </w:pPr>
      <w:r>
        <w:t>Please find attached the full schedule of the event.</w:t>
      </w:r>
    </w:p>
    <w:p xmlns:ns6="http://schemas.microsoft.com/office/word/2010/wordml" w:rawStyle="vertical-align: baseline; margin-left: 0px; text-indent: 0px; float: none;" ns6:paraId="3BF450B7">
      <w:pPr>
        <w:pStyle w:val="Quote"/>
        <w:ind w:start="0" w:firstLine="0"/>
      </w:pPr>
      <w:r>
        <w:t>The annual Flavorful Tuscany meetups are always a culinary discovery. You get the best of Tuscan flavors during an intense one-day stay at one of the top hotels in the region. All the sessions are led by top chefs passionate about their profession. I would recommend saving the date in your calendar for this one!</w:t>
      </w:r>
    </w:p>
    <w:p xmlns:ns7="http://schemas.microsoft.com/office/word/2010/wordml" w:rawStyle="vertical-align: baseline; margin-left: 0px; text-indent: 0px; float: none;" ns7:paraId="1E1C2339">
      <w:pPr>
        <w:pStyle w:val="Quote"/>
        <w:ind w:start="0" w:firstLine="0"/>
      </w:pPr>
      <w:r>
        <w:t>Angelina Calvino, food journalist</w:t>
      </w:r>
    </w:p>
    <w:p xmlns:ns8="http://schemas.microsoft.com/office/word/2010/wordml" w:rawStyle="vertical-align: baseline; margin-left: 0px; text-indent: 0px; float: none;" ns8:paraId="780C8550">
      <w:pPr>
        <w:pStyle w:val="Normal"/>
        <w:ind w:start="0" w:firstLine="0"/>
      </w:pPr>
      <w:r>
        <w:t xml:space="preserve">Please arrive at the </w:t>
      </w:r>
      <w:hyperlink r:id="lId2">
        <w:r>
          <w:rPr>
            <w:rStyle w:val="Hyperlink"/>
          </w:rPr>
          <w:t>Bilancino Hotel</w:t>
        </w:r>
      </w:hyperlink>
      <w:r>
        <w:t xml:space="preserve"> reception desk at least </w:t>
      </w:r>
      <w:ins w:id="4" w:author="Ella Harper" w:date="2019-02-13T11:20:48">
        <w:r w:rawStyle="vertical-align: baseline; margin-left: 0px; text-indent: 0px; float: none;">
          <w:rPr>
            <w:b/>
            <w:bCs/>
          </w:rPr>
          <w:t xml:space="preserve">half </w:t>
        </w:r>
      </w:ins>
      <w:r w:rawStyle="vertical-align: baseline; margin-left: 0px; text-indent: 0px; float: none;">
        <w:rPr>
          <w:b/>
          <w:bCs/>
        </w:rPr>
        <w:t>an hour earlier</w:t>
      </w:r>
      <w:r>
        <w:t xml:space="preserve"> to ensure that the registration process goes as smoothly as possible.</w:t>
      </w:r>
    </w:p>
    <w:p xmlns:ns9="http://schemas.microsoft.com/office/word/2010/wordml" w:rawStyle="vertical-align: baseline; margin-left: 0px; text-indent: 0px; float: none;" ns9:paraId="05A4BD74">
      <w:pPr>
        <w:pStyle w:val="Normal"/>
        <w:ind w:start="0" w:firstLine="0"/>
      </w:pPr>
      <w:r>
        <w:t>We look forward to welcoming you to the event.</w:t>
      </w:r>
    </w:p>
    <w:p xmlns:ns10="http://schemas.microsoft.com/office/word/2010/wordml" w:rawStyle="vertical-align: baseline; margin-left: 0px; text-indent: 0px; float: none;" ns10:paraId="3D73CD64">
      <w:pPr>
        <w:pStyle w:val="Normal"/>
        <w:ind w:start="0" w:firstLine="0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 distT="0" distB="0" distL="0" distR="0">
            <wp:extent cx="1721655" cy="968431"/>
            <wp:effectExtent l="0" t="0" r="0" b="0"/>
            <wp:docPr id="2" name="Picture 2" descr="nul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mi1" r:link="i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55" cy="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ns11="http://schemas.microsoft.com/office/word/2010/wordml" w:rawStyle="vertical-align: baseline; margin-left: 0px; text-indent: 0px; float: none;" ns11:paraId="3E0AAB0C">
      <w:pPr>
        <w:pStyle w:val="Normal"/>
        <w:ind w:start="0" w:firstLine="0"/>
      </w:pPr>
      <w:r w:rawStyle="vertical-align: baseline; margin-left: 0px; text-indent: 0px; float: none;">
        <w:rPr>
          <w:b/>
          <w:bCs/>
        </w:rPr>
        <w:t>Victoria Valc</w:t>
      </w:r>
      <w:r>
        <w:t xml:space="preserve">, </w:t>
      </w:r>
      <w:r w:rawStyle="vertical-align: baseline; margin-left: 0px; text-indent: 0px; float: none;">
        <w:rPr>
          <w:b/>
          <w:bCs/>
        </w:rPr>
        <w:t>Event Manager at Bilancino Hotel</w:t>
      </w:r>
    </w:p>
    <w:p xmlns:ns12="http://schemas.microsoft.com/office/word/2010/wordml" w:rawStyle="vertical-align: baseline; margin-left: 0px; text-indent: 0px; float: none;" ns12:paraId="4DB0E6BB">
      <w:pPr>
        <w:pStyle w:val="Normal"/>
        <w:ind w:start="0" w:firstLine="0"/>
      </w:pPr>
      <w:r>
        <w:br w:type="page"/>
      </w:r>
    </w:p>
    <w:p xmlns:ns13="http://schemas.microsoft.com/office/word/2010/wordml" w:rawStyle="vertical-align: baseline; margin-left: 0px; text-indent: 0px; float: none;" ns13:paraId="0DCC831D">
      <w:pPr>
        <w:pStyle w:val="Normal"/>
        <w:ind w:start="0" w:firstLine="0"/>
      </w:pPr>
    </w:p>
    <w:p xmlns:ns14="http://schemas.microsoft.com/office/word/2010/wordml" w:rawStyle="text-align: center; vertical-align: baseline; margin-left: 0px; text-indent: 0px; float: none;" ns14:paraId="435F6ED5">
      <w:pPr>
        <w:pStyle w:val="Heading2"/>
        <w:ind w:start="0" w:firstLine="0"/>
        <w:jc w:val="center"/>
        <w:outlineLvl w:val="1"/>
      </w:pPr>
      <w:r w:rawStyle="color: rgb(77, 153, 230); font-size: 24px; vertical-align: baseline; margin-left: 0px; text-indent: 0px; float: none;">
        <w:rPr>
          <w:color w:val="4D99E6"/>
          <w:sz w:val="36"/>
          <w:szCs w:val="36"/>
        </w:rPr>
        <w:t>The Flavorful Tuscany Meetup Schedule</w:t>
      </w:r>
    </w:p>
    <w:tbl w:rawStyle="width: 597px; vertical-align: baseline; margin-left: 93.5px; text-indent: 0px; float: none;" w:class="table" width="auto">
      <w:tblPr>
        <w:tblStyle w:val="Table"/>
        <w:jc w:val="center"/>
        <w:tblOverlap w:val="never"/>
        <w:tblW w:w="8960" w:type="dxa"/>
      </w:tblPr>
      <w:pPr/>
      <w:tr>
        <w:tc w:rawStyle="background-color: rgb(153, 153, 153); vertical-align: middle; margin-left: 0px; text-indent: 0px; float: none;" w:id="tableHeader594">
          <w:tcPr>
            <w:shd w:val="clear" w:color="auto" w:fill="F2F2F2"/>
            <w:shd w:val="clear" w:color="auto" w:fill="999999"/>
            <w:gridSpan w:val="2"/>
            <w:vAlign w:val="center"/>
          </w:tcPr>
          <w:p xmlns:ns15="http://schemas.microsoft.com/office/word/2010/wordml" ns15:paraId="335D9AB9">
            <w:pPr>
              <w:pStyle w:val="TableHeader"/>
            </w:pPr>
            <w:r w:rawStyle="color: rgb(255, 255, 255); vertical-align: baseline; margin-left: 0px; text-indent: 0px; float: none;">
              <w:rPr>
                <w:color w:val="FFFFFF"/>
              </w:rPr>
              <w:t>Saturday, July 14</w:t>
            </w:r>
          </w:p>
        </w:tc>
      </w:tr>
      <w:tr>
        <w:tc w:rawStyle="background-color: rgb(230, 230, 230); text-align: center; vertical-align: middle; margin-left: 0px; text-indent: 0px; float: none;">
          <w:tcPr>
            <w:shd w:val="clear" w:color="auto" w:fill="E6E6E6"/>
            <w:vAlign w:val="center"/>
          </w:tcPr>
          <w:p xmlns:ns16="http://schemas.microsoft.com/office/word/2010/wordml" ns16:paraId="084D7488">
            <w:pPr>
              <w:pStyle w:val="TableParagraph"/>
              <w:jc w:val="center"/>
            </w:pPr>
            <w:r>
              <w:t>9:30 AM - 11:30 AM</w:t>
            </w:r>
          </w:p>
        </w:tc>
        <w:tc w:rawStyle="vertical-align: middle; margin-left: 0px; text-indent: 0px; float: none;">
          <w:tcPr>
            <w:headers>
              <w:header w:val="tableHeader594"/>
            </w:headers>
            <w:vAlign w:val="center"/>
          </w:tcPr>
          <w:p xmlns:ns17="http://schemas.microsoft.com/office/word/2010/wordml" w:rawStyle="vertical-align: baseline; margin-left: 0px; text-indent: 0px; float: none;" ns17:paraId="0AD838FD">
            <w:pPr>
              <w:pStyle w:val="TableParagraph"/>
              <w:ind w:start="0" w:firstLine="0"/>
            </w:pPr>
            <w:r w:rawStyle="vertical-align: baseline; margin-left: 0px; text-indent: 0px; float: none;">
              <w:rPr>
                <w:b/>
                <w:bCs/>
              </w:rPr>
              <w:t>Americano vs. Brewed - “know your coffee”</w:t>
            </w:r>
            <w:r>
              <w:t xml:space="preserve"> with:</w:t>
            </w:r>
          </w:p>
          <w:pPr/>
          <w:p xmlns:ns18="http://schemas.microsoft.com/office/word/2010/wordml" listType="ul" listStart="null" listStyles="vertical-align: baseline; margin-left: 0px; text-indent: 0px; float: none;" numberingType="default" ns18:paraId="57773719" listIndentation="600">
            <w:pPr>
              <w:pStyle w:val="ListParagraph"/>
              <w:numPr>
                <w:ilvl w:val="0"/>
                <w:numId w:val="1"/>
              </w:numPr>
            </w:pPr>
            <w:pPr>
              <w:pStyle w:val="ListParagraph"/>
            </w:pPr>
            <w:r>
              <w:t>Giulia Orlanda</w:t>
            </w:r>
          </w:p>
          <w:p xmlns:ns19="http://schemas.microsoft.com/office/word/2010/wordml" listType="ul" listStart="null" listStyles="vertical-align: baseline; margin-left: 0px; text-indent: 0px; float: none;" numberingType="default" ns19:paraId="5D4BE63D" listIndentation="600">
            <w:pPr>
              <w:pStyle w:val="ListParagraph"/>
              <w:numPr>
                <w:ilvl w:val="0"/>
                <w:numId w:val="1"/>
              </w:numPr>
            </w:pPr>
            <w:pPr>
              <w:pStyle w:val="ListParagraph"/>
            </w:pPr>
            <w:r>
              <w:t>Stefano Garau</w:t>
            </w:r>
          </w:p>
          <w:p xmlns:ns20="http://schemas.microsoft.com/office/word/2010/wordml" listType="ul" listStart="null" listStyles="vertical-align: baseline; margin-left: 0px; text-indent: 0px; float: none;" numberingType="default" ns20:paraId="39821A72" listIndentation="600">
            <w:pPr>
              <w:pStyle w:val="ListParagraph"/>
              <w:numPr>
                <w:ilvl w:val="0"/>
                <w:numId w:val="1"/>
              </w:numPr>
            </w:pPr>
            <w:pPr>
              <w:pStyle w:val="ListParagraph"/>
            </w:pPr>
            <w:r>
              <w:t>Giuseppe Russo</w:t>
            </w:r>
          </w:p>
        </w:tc>
      </w:tr>
      <w:tr>
        <w:tc w:rawStyle="background-color: rgb(230, 230, 230); text-align: center; vertical-align: middle; margin-left: 0px; text-indent: 0px; float: none;">
          <w:tcPr>
            <w:shd w:val="clear" w:color="auto" w:fill="E6E6E6"/>
            <w:vAlign w:val="center"/>
          </w:tcPr>
          <w:p xmlns:ns21="http://schemas.microsoft.com/office/word/2010/wordml" ns21:paraId="218C113A">
            <w:pPr>
              <w:pStyle w:val="TableParagraph"/>
              <w:jc w:val="center"/>
            </w:pPr>
            <w:r>
              <w:t>1:00 PM - 3:00 PM</w:t>
            </w:r>
          </w:p>
        </w:tc>
        <w:tc w:rawStyle="vertical-align: middle; margin-left: 0px; text-indent: 0px; float: none;">
          <w:tcPr>
            <w:headers>
              <w:header w:val="tableHeader594"/>
            </w:headers>
            <w:vAlign w:val="center"/>
          </w:tcPr>
          <w:p xmlns:ns22="http://schemas.microsoft.com/office/word/2010/wordml" w:rawStyle="vertical-align: baseline; margin-left: 0px; text-indent: 0px; float: none;" ns22:paraId="5FB26D26">
            <w:pPr>
              <w:pStyle w:val="TableParagraph"/>
              <w:ind w:start="0" w:firstLine="0"/>
            </w:pPr>
            <w:r w:rawStyle="vertical-align: baseline; margin-left: 0px; text-indent: 0px; float: none;">
              <w:rPr>
                <w:b/>
                <w:bCs/>
              </w:rPr>
              <w:t>Regional delicacies of Tuscany</w:t>
            </w:r>
            <w:r>
              <w:t xml:space="preserve"> - live cooking </w:t>
            </w:r>
            <w:r w:rawStyle="vertical-align: super; margin-left: 0px; text-indent: 0px; float: none;">
              <w:rPr>
                <w:vertAlign w:val="superscript"/>
              </w:rPr>
              <w:t>1</w:t>
            </w:r>
          </w:p>
          <w:p xmlns:ns23="http://schemas.microsoft.com/office/word/2010/wordml" w:rawStyle="vertical-align: baseline; margin-left: 0px; text-indent: 0px; float: none;" ns23:paraId="0511FF27">
            <w:pPr>
              <w:pStyle w:val="TableParagraph"/>
              <w:ind w:start="0" w:firstLine="0"/>
            </w:pPr>
            <w:r>
              <w:t xml:space="preserve">Incorporate the freshest ingredients </w:t>
            </w:r>
            <w:r>
              <w:br/>
            </w:r>
            <w:r>
              <w:t xml:space="preserve">with </w:t>
            </w:r>
            <w:commentRangeStart w:id="1"/>
            <w:r>
              <w:t>Rita Fresco</w:t>
            </w:r>
            <w:commentRangeEnd w:id="1"/>
            <w:r>
              <w:commentReference w:id="1"/>
            </w:r>
          </w:p>
        </w:tc>
      </w:tr>
      <w:tr>
        <w:tc w:rawStyle="background-color: rgb(230, 230, 230); text-align: center; vertical-align: middle; margin-left: 0px; text-indent: 0px; float: none;">
          <w:tcPr>
            <w:shd w:val="clear" w:color="auto" w:fill="E6E6E6"/>
            <w:vAlign w:val="center"/>
          </w:tcPr>
          <w:p xmlns:ns24="http://schemas.microsoft.com/office/word/2010/wordml" ns24:paraId="5D392428">
            <w:pPr>
              <w:pStyle w:val="TableParagraph"/>
              <w:jc w:val="center"/>
            </w:pPr>
            <w:r>
              <w:t>5:00 PM - 8:00 PM</w:t>
            </w:r>
          </w:p>
        </w:tc>
        <w:tc w:rawStyle="vertical-align: middle; margin-left: 0px; text-indent: 0px; float: none;">
          <w:tcPr>
            <w:headers>
              <w:header w:val="tableHeader594"/>
            </w:headers>
            <w:vAlign w:val="center"/>
          </w:tcPr>
          <w:p xmlns:ns25="http://schemas.microsoft.com/office/word/2010/wordml" ns25:paraId="2E7480FA">
            <w:pPr>
              <w:pStyle w:val="TableParagraph"/>
            </w:pPr>
            <w:r w:rawStyle="vertical-align: baseline; margin-left: 0px; text-indent: 0px; float: none;">
              <w:rPr>
                <w:b/>
                <w:bCs/>
              </w:rPr>
              <w:t>Tuscan vineyards at a glance</w:t>
            </w:r>
            <w:r>
              <w:t xml:space="preserve"> - wine-tasting </w:t>
            </w:r>
            <w:r>
              <w:br/>
            </w:r>
            <w:r>
              <w:t>with Frederico Riscoli</w:t>
            </w:r>
          </w:p>
        </w:tc>
      </w:tr>
    </w:tbl>
    <w:p xmlns:ns26="http://schemas.microsoft.com/office/word/2010/wordml" w:rawStyle="vertical-align: baseline; margin-left: 0px; text-indent: 0px; float: none;" ns26:paraId="4809D777">
      <w:pPr>
        <w:pStyle w:val="Normal"/>
        <w:ind w:start="0" w:firstLine="0"/>
      </w:pPr>
      <w:r w:rawStyle="vertical-align: super; margin-left: 0px; text-indent: 0px; float: none;">
        <w:rPr>
          <w:vertAlign w:val="superscript"/>
        </w:rPr>
        <w:t>1</w:t>
      </w:r>
      <w:r>
        <w:t xml:space="preserve"> </w:t>
      </w:r>
      <w:r w:rawStyle="background-color: rgb(153, 230, 77); vertical-align: baseline; margin-left: 0px; text-indent: 0px; float: none;">
        <w:rPr>
          <w:i/>
          <w:iCs/>
          <w:shd w:val="clear" w:color="auto" w:fill="99E64D"/>
        </w:rPr>
        <w:t>Registration for the live cooking session is required as seats are limited.</w:t>
      </w:r>
    </w:p>
    <w:p xmlns:ns27="http://schemas.microsoft.com/office/word/2010/wordml" w:rawStyle="vertical-align: baseline; margin-left: 0px; text-indent: 0px; float: none;" ns27:paraId="61729400">
      <w:pPr>
        <w:pStyle w:val="Normal"/>
        <w:ind w:start="0" w:firstLine="0"/>
      </w:pPr>
    </w:p>
    <w:sectPr>
      <w:pgSz w:w="11909" w:h="16848" w:orient="portrait"/>
      <w:pgMar w:top="1440" w:right="1440" w:bottom="1440" w:left="1440"/>
      <w:headerReference w:type="default" r:id="rId1"/>
      <w:headerReference w:type="even" r:id="rId2"/>
      <w:headerReference w:type="first" r:id="rId3"/>
      <w:footerReference w:type="default" r:id="rId4"/>
      <w:footerReference w:type="even" r:id="rId5"/>
      <w:footerReference w:type="first" r:id="rId6"/>
    </w:sectPr>
  </w:body>
</w:document>
</file>

<file path=word/comments.xml><?xml version="1.0" encoding="utf-8"?>
<w:comments xmlns:w="http://schemas.openxmlformats.org/wordprocessingml/2006/main">
  <w:comment w:id="0" w:author="Joe Doe" w:initials="JD" w:date="2018-09-20T14:21:53">
    <w:p xmlns:ns1="http://schemas.microsoft.com/office/word/2010/wordml" ns1:paraId="3A1C8CCD">
      <w:pPr>
        <w:pStyle w:val="Normal"/>
      </w:pPr>
      <w:r>
        <w:t>Can we change the name of the event or is it too late?</w:t>
      </w:r>
    </w:p>
  </w:comment>
  <w:comment w:id="1" w:author="Ella Harper" w:initials="EH" w:date="2018-09-21T08:17:01">
    <w:p xmlns:ns2="http://schemas.microsoft.com/office/word/2010/wordml" ns2:paraId="788B764A">
      <w:pPr>
        <w:pStyle w:val="Normal"/>
      </w:pPr>
      <w:r>
        <w:t>I believe Rita will be joined by her assistant. Could we mention his name as well?</w:t>
      </w:r>
    </w:p>
  </w:comment>
</w:comments>
</file>

<file path=word/commentsExtended.xml><?xml version="1.0" encoding="utf-8"?>
<w15:commentsEx xmlns:w15="http://schemas.microsoft.com/office/word/2012/wordml">
  <w15:commentEx w15:paraId="3A1C8CCD" w15:done="0"/>
  <w15:commentEx w15:paraId="788B764A" w15:done="0"/>
</w15:commentsEx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17E91B21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1EAC30B4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27CF88D4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13BE9EB9">
    <w:pPr>
      <w:pStyle w:val="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2FEDAD57">
    <w:pPr>
      <w:pStyle w:val="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0E8AB35B">
    <w:pPr>
      <w:pStyle w:val="Normal"/>
    </w:pPr>
  </w:p>
</w:hdr>
</file>

<file path=word/numbering.xml><?xml version="1.0" encoding="utf-8"?>
<w:numbering xmlns:w="http://schemas.openxmlformats.org/wordprocessingml/2006/main" xmlns:w15="http://schemas.microsoft.com/office/word/2012/wordml">
  <w:abstractNum w:abstractNumId="1" w15:restartNumberingAfterBreak="0">
    <w:multiLevelType w:val="hybridMultilevel"/>
    <w:lvl w:ilvl="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"/>
        <w:sz w:val="23"/>
        <w:szCs w:val="23"/>
        <w:lang w:val="en-US"/>
      </w:rPr>
    </w:rPrDefault>
    <w:pPrDefault>
      <w:pPr>
        <w:spacing w:after="120" w:before="120" w:line="240" w:lineRule="auto"/>
      </w:pPr>
    </w:pPrDefault>
  </w:docDefaults>
  <w:style w:type="paragraph" w:default="1" w:styleId="Normal">
    <w:name w:val="Normal"/>
    <w:qFormat/>
    <w:pPr>
      <w:spacing w:after="240" w:before="240"/>
    </w:pPr>
  </w:style>
  <w:style w:type="paragraph" w:styleId="Quote">
    <w:name w:val="Quote"/>
    <w:basedOn w:val="Normal"/>
    <w:next w:val="Normal"/>
    <w:qFormat/>
    <w:pPr>
      <w:pBdr>
        <w:left w:val="single" w:sz="30" w:space="16" w:color="CCCCCC"/>
      </w:pBdr>
      <w:spacing w:before="200" w:after="200" w:lineRule="auto"/>
      <w:rPr>
        <w:i/>
      </w:rPr>
    </w:pPr>
  </w:style>
  <w:style w:type="paragraph" w:styleId="Heading1">
    <w:name w:val="heading 1"/>
    <w:basedOn w:val="Normal"/>
    <w:next w:val="Normal"/>
    <w:uiPriority w:val="9"/>
    <w:qFormat/>
    <w:pPr>
      <w:spacing w:line="240" w:before="430" w:after="320" w:lineRule="auto"/>
      <w:keepNext/>
      <w:keepLines/>
      <w:outlineLvl w:val="0"/>
    </w:pPr>
    <w:rPr>
      <w:sz w:val="48"/>
      <w:szCs w:val="48"/>
      <w:b/>
      <w:bCs/>
    </w:rPr>
  </w:style>
  <w:style w:type="paragraph" w:styleId="Heading2">
    <w:name w:val="heading 2"/>
    <w:basedOn w:val="Normal"/>
    <w:next w:val="Normal"/>
    <w:uiPriority w:val="9"/>
    <w:qFormat/>
    <w:pPr>
      <w:spacing w:line="240" w:before="300" w:after="300" w:lineRule="auto"/>
      <w:keepNext/>
      <w:keepLines/>
      <w:outlineLvl w:val="1"/>
    </w:pPr>
    <w:rPr>
      <w:sz w:val="36"/>
      <w:szCs w:val="36"/>
      <w:b/>
      <w:bCs/>
    </w:rPr>
  </w:style>
  <w:style w:type="paragraph" w:styleId="Heading3">
    <w:name w:val="heading 3"/>
    <w:basedOn w:val="Normal"/>
    <w:next w:val="Normal"/>
    <w:uiPriority w:val="9"/>
    <w:qFormat/>
    <w:pPr>
      <w:spacing w:line="240" w:before="240" w:after="240" w:lineRule="auto"/>
      <w:keepNext/>
      <w:keepLines/>
      <w:outlineLvl w:val="2"/>
    </w:pPr>
    <w:rPr>
      <w:sz w:val="28"/>
      <w:szCs w:val="28"/>
      <w:b/>
      <w:bCs/>
    </w:rPr>
  </w:style>
  <w:style w:type="paragraph" w:styleId="Heading4">
    <w:name w:val="heading 4"/>
    <w:basedOn w:val="Normal"/>
    <w:next w:val="Normal"/>
    <w:uiPriority w:val="9"/>
    <w:qFormat/>
    <w:pPr>
      <w:spacing w:line="240" w:before="240" w:after="240" w:lineRule="auto"/>
      <w:keepNext/>
      <w:keepLines/>
      <w:outlineLvl w:val="3"/>
    </w:pPr>
    <w:rPr>
      <w:b/>
      <w:bCs/>
    </w:rPr>
  </w:style>
  <w:style w:type="paragraph" w:styleId="ListParagraph">
    <w:name w:val="List Paragraph"/>
    <w:basedOn w:val="Normal"/>
    <w:pPr>
      <w:spacing w:line="264" w:after="0" w:before="0" w:lineRule="auto"/>
    </w:pPr>
  </w:style>
  <w:style w:type="table" w:styleId="Table" w:default="1">
    <w:name w:val="Table"/>
    <w:uiPriority w:val="99"/>
    <w:tblPr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default="1" w:styleId="TableParagraph">
    <w:name w:val="Table Paragraph"/>
    <w:basedOn w:val="Normal"/>
    <w:pPr>
      <w:spacing w:after="120" w:before="120" w:line="240" w:lineRule="auto"/>
    </w:pPr>
  </w:style>
  <w:style w:type="paragraph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jc w:val="center"/>
      <w:spacing w:after="120" w:before="0"/>
    </w:pPr>
    <w:rPr>
      <w:sz w:val="17"/>
      <w:szCs w:val="17"/>
    </w:rPr>
  </w:style>
  <w:style w:type="paragraph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rFonts w:ascii="Consolas" w:hAnsi="Consolas" w:eastAsia="Consolas"/>
      <w:shd w:fill="EEEEEE"/>
      <w:spacing w:after="70" w:before="70" w:line="240" w:lineRule="auto"/>
    </w:pPr>
    <w:rPr>
      <w:color w:val="353535"/>
      <w:noProof/>
      <w:sz w:val="20"/>
      <w:szCs w:val="20"/>
    </w:rPr>
  </w:style>
  <w:style w:type="character" w:styleId="Code">
    <w:name w:val="Code"/>
    <w:rPr>
      <w:shd w:fill="EEEEEE"/>
      <w:rFonts w:ascii="Consolas" w:hAnsi="Consolas" w:eastAsia="Consolas"/>
      <w:rPr>
        <w:color w:val="353535"/>
        <w:noProof/>
        <w:sz w:val="20"/>
        <w:szCs w:val="20"/>
      </w:rPr>
    </w:rPr>
  </w:style>
</w:styles>
</file>

<file path=word/_rels/document.xml.rels><?xml version="1.0" encoding="UTF-8" standalone="yes"?>
<Relationships xmlns="http://schemas.openxmlformats.org/package/2006/relationships"><Relationship Id="rId9" Type="http://schemas.openxmlformats.org/officeDocument/2006/relationships/numbering" Target="numbering.xml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lId1" Type="http://schemas.openxmlformats.org/officeDocument/2006/relationships/hyperlink" Target="https://ckeditor.com" TargetMode="External"/><Relationship Id="lId2" Type="http://schemas.openxmlformats.org/officeDocument/2006/relationships/hyperlink" Target="https://ckeditor.com" TargetMode="External"/><Relationship Id="iId1" Type="http://schemas.openxmlformats.org/officeDocument/2006/relationships/image" Target="https://c.cksource.com/a/1/img/docs/signature.png" TargetMode="External"/><Relationship Id="mi1" Type="http://schemas.openxmlformats.org/officeDocument/2006/relationships/image" Target="media/m1.png"/><Relationship Id="rId8" Type="http://schemas.openxmlformats.org/officeDocument/2006/relationships/settings" Target="settings.xml"/><Relationship Id="rId1" Type="http://schemas.openxmlformats.org/officeDocument/2006/relationships/header" Target="header1.xml"/><Relationship Id="rId2" Type="http://schemas.openxmlformats.org/officeDocument/2006/relationships/header" Target="header2.xml"/><Relationship Id="rId3" Type="http://schemas.openxmlformats.org/officeDocument/2006/relationships/header" Target="header3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10" Type="http://schemas.openxmlformats.org/officeDocument/2006/relationships/styles" Target="styles.xml"/></Relationships>
</file>

<file path=word/_rels/footer1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2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3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header1.xml.rels><?xml version="1.0" encoding="UTF-8" standalone="yes"?>
<Relationships xmlns="http://schemas.openxmlformats.org/package/2006/relationships"/>
</file>

<file path=word/_rels/header2.xml.rels><?xml version="1.0" encoding="UTF-8" standalone="yes"?>
<Relationships xmlns="http://schemas.openxmlformats.org/package/2006/relationships"/>
</file>

<file path=word/_rels/header3.xml.rels><?xml version="1.0" encoding="UTF-8" standalone="yes"?>
<Relationships xmlns="http://schemas.openxmlformats.org/package/2006/relationships"/>
</file>